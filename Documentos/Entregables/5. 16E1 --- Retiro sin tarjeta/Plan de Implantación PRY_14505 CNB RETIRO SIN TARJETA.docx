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C36" w:rsidRPr="00EF7343" w:rsidRDefault="004E1738" w:rsidP="000B2C36">
      <w:pPr>
        <w:pStyle w:val="BPOTitle"/>
        <w:rPr>
          <w:rFonts w:ascii="Arial" w:hAnsi="Arial" w:cs="Arial"/>
          <w:lang w:val="es-ES_tradnl"/>
        </w:rPr>
      </w:pPr>
      <w:bookmarkStart w:id="0" w:name="_Toc508016094"/>
      <w:r w:rsidRPr="00EF7343">
        <w:rPr>
          <w:rFonts w:ascii="Arial" w:hAnsi="Arial" w:cs="Arial"/>
          <w:lang w:val="es-ES_tradnl"/>
        </w:rPr>
        <w:t xml:space="preserve">Plan de Implantación </w:t>
      </w:r>
    </w:p>
    <w:p w:rsidR="008C1379" w:rsidRPr="00526880" w:rsidRDefault="00675F51" w:rsidP="008C1379">
      <w:pPr>
        <w:pStyle w:val="BPOTitle"/>
        <w:rPr>
          <w:rFonts w:ascii="Arial" w:hAnsi="Arial" w:cs="Arial"/>
          <w:lang w:val="es-EC"/>
        </w:rPr>
      </w:pPr>
      <w:r w:rsidRPr="00675F51">
        <w:rPr>
          <w:rFonts w:ascii="Arial" w:hAnsi="Arial" w:cs="Arial"/>
          <w:lang w:val="es-ES_tradnl"/>
        </w:rPr>
        <w:t>PRY_14505 CNB RETIRO SIN TARJETA</w:t>
      </w:r>
    </w:p>
    <w:p w:rsidR="00326949" w:rsidRPr="00AF22ED" w:rsidRDefault="00326949" w:rsidP="00326949">
      <w:pPr>
        <w:pStyle w:val="BPOBodyTextRight"/>
        <w:rPr>
          <w:rFonts w:cs="Arial"/>
          <w:b/>
          <w:bCs/>
          <w:sz w:val="28"/>
          <w:szCs w:val="28"/>
          <w:lang w:val="es-ES"/>
        </w:rPr>
      </w:pPr>
      <w:r w:rsidRPr="00EF7343">
        <w:rPr>
          <w:rFonts w:cs="Arial"/>
          <w:b/>
          <w:bCs/>
          <w:sz w:val="28"/>
          <w:szCs w:val="28"/>
          <w:lang w:val="es-ES"/>
        </w:rPr>
        <w:t xml:space="preserve">Versión </w:t>
      </w:r>
      <w:r w:rsidR="002E3E4F">
        <w:rPr>
          <w:rFonts w:cs="Arial"/>
          <w:b/>
          <w:bCs/>
          <w:sz w:val="28"/>
          <w:szCs w:val="28"/>
          <w:lang w:val="es-MX"/>
        </w:rPr>
        <w:t>6.1</w:t>
      </w:r>
      <w:r w:rsidRPr="00AF22ED">
        <w:rPr>
          <w:rFonts w:cs="Arial"/>
          <w:b/>
          <w:bCs/>
          <w:sz w:val="28"/>
          <w:szCs w:val="28"/>
          <w:lang w:val="es-ES"/>
        </w:rPr>
        <w:t xml:space="preserve"> </w:t>
      </w:r>
    </w:p>
    <w:p w:rsidR="000B2C36" w:rsidRPr="00EF7343" w:rsidRDefault="000B2C36" w:rsidP="000B2C36">
      <w:pPr>
        <w:pStyle w:val="BPOBodyTextRight"/>
        <w:rPr>
          <w:rFonts w:cs="Arial"/>
          <w:lang w:val="es-MX"/>
        </w:rPr>
      </w:pPr>
    </w:p>
    <w:p w:rsidR="000B2C36" w:rsidRPr="00AF22ED" w:rsidRDefault="00F4526F" w:rsidP="000B2C36">
      <w:pPr>
        <w:pStyle w:val="BPOBodyTextCharChar"/>
        <w:rPr>
          <w:rFonts w:cs="Arial"/>
          <w:lang w:val="es-ES_tradnl"/>
        </w:rPr>
      </w:pPr>
      <w:r w:rsidRPr="00AF22ED">
        <w:rPr>
          <w:rFonts w:cs="Arial"/>
          <w:b/>
          <w:lang w:val="es-ES_tradnl"/>
        </w:rPr>
        <w:t>Cliente</w:t>
      </w:r>
      <w:r w:rsidR="000D44C5" w:rsidRPr="00AF22ED">
        <w:rPr>
          <w:rFonts w:cs="Arial"/>
          <w:lang w:val="es-ES_tradnl"/>
        </w:rPr>
        <w:t>:</w:t>
      </w:r>
      <w:r w:rsidRPr="00AF22ED">
        <w:rPr>
          <w:rFonts w:cs="Arial"/>
          <w:lang w:val="es-ES_tradnl"/>
        </w:rPr>
        <w:t xml:space="preserve"> </w:t>
      </w:r>
      <w:r w:rsidR="00B17738">
        <w:rPr>
          <w:rFonts w:cs="Arial"/>
          <w:lang w:val="es-ES_tradnl"/>
        </w:rPr>
        <w:t>BANCO PICHINCHA</w:t>
      </w:r>
    </w:p>
    <w:p w:rsidR="00F4526F" w:rsidRPr="00AF22ED" w:rsidRDefault="004E1738" w:rsidP="000B2C36">
      <w:pPr>
        <w:pStyle w:val="BPOBodyTextCharChar"/>
        <w:rPr>
          <w:rFonts w:cs="Arial"/>
          <w:lang w:val="es-ES_tradnl"/>
        </w:rPr>
      </w:pPr>
      <w:r w:rsidRPr="00AF22ED">
        <w:rPr>
          <w:rFonts w:cs="Arial"/>
          <w:b/>
          <w:lang w:val="es-ES_tradnl"/>
        </w:rPr>
        <w:t>Código</w:t>
      </w:r>
      <w:r w:rsidR="00F4526F" w:rsidRPr="00AF22ED">
        <w:rPr>
          <w:rFonts w:cs="Arial"/>
          <w:b/>
          <w:lang w:val="es-ES_tradnl"/>
        </w:rPr>
        <w:t xml:space="preserve"> PMO</w:t>
      </w:r>
      <w:r w:rsidR="00F4526F" w:rsidRPr="00AF22ED">
        <w:rPr>
          <w:rFonts w:cs="Arial"/>
          <w:lang w:val="es-ES_tradnl"/>
        </w:rPr>
        <w:t xml:space="preserve">: </w:t>
      </w:r>
      <w:r w:rsidR="002E3E4F" w:rsidRPr="002E3E4F">
        <w:rPr>
          <w:rFonts w:cs="Arial"/>
          <w:lang w:val="es-ES_tradnl"/>
        </w:rPr>
        <w:t>6999</w:t>
      </w:r>
    </w:p>
    <w:p w:rsidR="000B2C36" w:rsidRDefault="000B2C36" w:rsidP="000B2C36">
      <w:pPr>
        <w:pStyle w:val="BPOBodyTextCharChar"/>
        <w:rPr>
          <w:rFonts w:cs="Arial"/>
          <w:lang w:val="es-ES_tradnl"/>
        </w:rPr>
      </w:pPr>
    </w:p>
    <w:tbl>
      <w:tblPr>
        <w:tblW w:w="8510" w:type="dxa"/>
        <w:jc w:val="center"/>
        <w:tblLook w:val="04A0" w:firstRow="1" w:lastRow="0" w:firstColumn="1" w:lastColumn="0" w:noHBand="0" w:noVBand="1"/>
      </w:tblPr>
      <w:tblGrid>
        <w:gridCol w:w="3913"/>
        <w:gridCol w:w="4597"/>
      </w:tblGrid>
      <w:tr w:rsidR="0098616B" w:rsidRPr="00B37A89" w:rsidTr="0098616B">
        <w:trPr>
          <w:jc w:val="center"/>
        </w:trPr>
        <w:tc>
          <w:tcPr>
            <w:tcW w:w="3913" w:type="dxa"/>
            <w:shd w:val="clear" w:color="auto" w:fill="auto"/>
          </w:tcPr>
          <w:p w:rsidR="00B17738" w:rsidRPr="0098616B" w:rsidRDefault="001D5601" w:rsidP="0098616B">
            <w:pPr>
              <w:jc w:val="both"/>
              <w:rPr>
                <w:rFonts w:cs="Arial"/>
                <w:lang w:val="es-ES"/>
              </w:rPr>
            </w:pPr>
            <w:r w:rsidRPr="0098616B">
              <w:rPr>
                <w:b/>
                <w:noProof/>
                <w:color w:val="000000"/>
                <w:sz w:val="24"/>
                <w:szCs w:val="24"/>
                <w:lang w:eastAsia="es-CO"/>
              </w:rPr>
              <w:drawing>
                <wp:inline distT="0" distB="0" distL="0" distR="0" wp14:anchorId="2E6A0610" wp14:editId="34776DE1">
                  <wp:extent cx="1995170" cy="546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170" cy="546100"/>
                          </a:xfrm>
                          <a:prstGeom prst="rect">
                            <a:avLst/>
                          </a:prstGeom>
                          <a:noFill/>
                          <a:ln>
                            <a:noFill/>
                          </a:ln>
                        </pic:spPr>
                      </pic:pic>
                    </a:graphicData>
                  </a:graphic>
                </wp:inline>
              </w:drawing>
            </w:r>
          </w:p>
        </w:tc>
        <w:tc>
          <w:tcPr>
            <w:tcW w:w="4597" w:type="dxa"/>
            <w:shd w:val="clear" w:color="auto" w:fill="auto"/>
          </w:tcPr>
          <w:p w:rsidR="00B17738" w:rsidRPr="0098616B" w:rsidRDefault="00B17738" w:rsidP="0098616B">
            <w:pPr>
              <w:jc w:val="both"/>
              <w:rPr>
                <w:rFonts w:cs="Arial"/>
                <w:lang w:val="es-ES"/>
              </w:rPr>
            </w:pPr>
          </w:p>
          <w:p w:rsidR="00B17738" w:rsidRPr="0098616B" w:rsidRDefault="001D5601" w:rsidP="0098616B">
            <w:pPr>
              <w:jc w:val="right"/>
              <w:rPr>
                <w:rFonts w:cs="Arial"/>
                <w:highlight w:val="lightGray"/>
                <w:lang w:val="es-ES"/>
              </w:rPr>
            </w:pPr>
            <w:r w:rsidRPr="0098616B">
              <w:rPr>
                <w:rFonts w:cs="Arial"/>
                <w:b/>
                <w:noProof/>
                <w:lang w:eastAsia="es-CO"/>
              </w:rPr>
              <w:drawing>
                <wp:inline distT="0" distB="0" distL="0" distR="0" wp14:anchorId="64BF10F3" wp14:editId="10FA2DAC">
                  <wp:extent cx="1745615" cy="41592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5615" cy="415925"/>
                          </a:xfrm>
                          <a:prstGeom prst="rect">
                            <a:avLst/>
                          </a:prstGeom>
                          <a:noFill/>
                          <a:ln>
                            <a:noFill/>
                          </a:ln>
                        </pic:spPr>
                      </pic:pic>
                    </a:graphicData>
                  </a:graphic>
                </wp:inline>
              </w:drawing>
            </w:r>
          </w:p>
        </w:tc>
      </w:tr>
    </w:tbl>
    <w:p w:rsidR="00B17738" w:rsidRPr="00AF22ED" w:rsidRDefault="00B17738" w:rsidP="000B2C36">
      <w:pPr>
        <w:pStyle w:val="BPOBodyTextCharChar"/>
        <w:rPr>
          <w:rFonts w:cs="Arial"/>
          <w:lang w:val="es-ES_tradnl"/>
        </w:rPr>
      </w:pPr>
    </w:p>
    <w:p w:rsidR="000B2C36" w:rsidRPr="00AF22ED" w:rsidRDefault="000B2C36" w:rsidP="000B2C36">
      <w:pPr>
        <w:pStyle w:val="BPOBodyTextCharChar"/>
        <w:rPr>
          <w:rFonts w:cs="Arial"/>
          <w:lang w:val="es-ES_tradnl"/>
        </w:rPr>
      </w:pPr>
    </w:p>
    <w:p w:rsidR="0018434C" w:rsidRPr="00AF22ED" w:rsidRDefault="0018434C" w:rsidP="00B17738">
      <w:pPr>
        <w:pStyle w:val="BPOBodyTextCharChar"/>
        <w:jc w:val="center"/>
        <w:rPr>
          <w:rFonts w:cs="Arial"/>
          <w:b/>
          <w:lang w:val="es-ES_tradnl"/>
        </w:rPr>
      </w:pPr>
      <w:r w:rsidRPr="00AF22ED">
        <w:rPr>
          <w:rFonts w:cs="Arial"/>
          <w:b/>
          <w:lang w:val="es-ES_tradnl"/>
        </w:rPr>
        <w:t>TCS Ecuador</w:t>
      </w:r>
    </w:p>
    <w:p w:rsidR="008C1379" w:rsidRPr="00AF22ED" w:rsidRDefault="00D12760" w:rsidP="008C1379">
      <w:pPr>
        <w:pStyle w:val="BPOBodyTextCharChar"/>
        <w:jc w:val="center"/>
        <w:rPr>
          <w:rFonts w:cs="Arial"/>
          <w:b/>
          <w:lang w:val="es-ES_tradnl"/>
        </w:rPr>
      </w:pPr>
      <w:r>
        <w:rPr>
          <w:rFonts w:cs="Arial"/>
          <w:b/>
          <w:lang w:val="es-ES_tradnl"/>
        </w:rPr>
        <w:t>Mayo</w:t>
      </w:r>
      <w:r w:rsidR="002E3E4F" w:rsidRPr="00AF22ED">
        <w:rPr>
          <w:rFonts w:cs="Arial"/>
          <w:b/>
          <w:lang w:val="es-ES_tradnl"/>
        </w:rPr>
        <w:t xml:space="preserve"> / </w:t>
      </w:r>
      <w:r>
        <w:rPr>
          <w:rFonts w:cs="Arial"/>
          <w:b/>
          <w:lang w:val="es-ES_tradnl"/>
        </w:rPr>
        <w:t>2020</w:t>
      </w:r>
    </w:p>
    <w:p w:rsidR="000D44C5" w:rsidRPr="00AF22ED" w:rsidRDefault="000D44C5" w:rsidP="000D44C5">
      <w:pPr>
        <w:rPr>
          <w:rFonts w:ascii="Arial" w:hAnsi="Arial" w:cs="Arial"/>
          <w:lang w:val="es-ES_tradnl"/>
        </w:rPr>
      </w:pPr>
    </w:p>
    <w:p w:rsidR="000D3324" w:rsidRPr="00AF22ED" w:rsidRDefault="000D3324" w:rsidP="000D44C5">
      <w:pPr>
        <w:rPr>
          <w:rFonts w:ascii="Arial" w:hAnsi="Arial" w:cs="Arial"/>
          <w:lang w:val="es-ES_tradnl"/>
        </w:rPr>
      </w:pPr>
    </w:p>
    <w:p w:rsidR="00B17738" w:rsidRPr="00B37A89" w:rsidRDefault="00B17738" w:rsidP="00B17738">
      <w:pPr>
        <w:autoSpaceDE w:val="0"/>
        <w:autoSpaceDN w:val="0"/>
        <w:spacing w:after="0" w:line="240" w:lineRule="auto"/>
        <w:jc w:val="both"/>
        <w:rPr>
          <w:rFonts w:eastAsia="Times New Roman" w:cs="Arial"/>
          <w:color w:val="333399"/>
          <w:sz w:val="20"/>
          <w:szCs w:val="20"/>
          <w:lang w:val="es-ES"/>
        </w:rPr>
      </w:pPr>
      <w:r w:rsidRPr="00B37A89">
        <w:rPr>
          <w:rFonts w:eastAsia="Times New Roman" w:cs="Arial"/>
          <w:color w:val="333399"/>
          <w:sz w:val="20"/>
          <w:szCs w:val="20"/>
          <w:lang w:val="es-ES"/>
        </w:rPr>
        <w:t>Esta es una copia física de un documento mantenido en un medio electrónico. Esta podría no ser la última versión del mismo. Averiguar por la última versión del documento maestro en la lista que el Líder del Proyecto tiene disponible.</w:t>
      </w:r>
    </w:p>
    <w:p w:rsidR="00B17738" w:rsidRPr="00B37A89" w:rsidRDefault="00B17738" w:rsidP="00B17738">
      <w:pPr>
        <w:autoSpaceDE w:val="0"/>
        <w:autoSpaceDN w:val="0"/>
        <w:spacing w:after="0" w:line="240" w:lineRule="auto"/>
        <w:jc w:val="both"/>
        <w:rPr>
          <w:rFonts w:eastAsia="Times New Roman" w:cs="Arial"/>
          <w:color w:val="333399"/>
          <w:sz w:val="20"/>
          <w:szCs w:val="20"/>
          <w:lang w:val="es-ES"/>
        </w:rPr>
      </w:pPr>
    </w:p>
    <w:p w:rsidR="00B17738" w:rsidRPr="00B37A89" w:rsidRDefault="00B17738" w:rsidP="00B17738">
      <w:pPr>
        <w:autoSpaceDE w:val="0"/>
        <w:autoSpaceDN w:val="0"/>
        <w:spacing w:after="0" w:line="240" w:lineRule="auto"/>
        <w:jc w:val="both"/>
        <w:rPr>
          <w:rFonts w:eastAsia="Times New Roman" w:cs="Arial"/>
          <w:color w:val="333399"/>
          <w:sz w:val="20"/>
          <w:szCs w:val="20"/>
          <w:lang w:val="es-ES"/>
        </w:rPr>
      </w:pPr>
      <w:r w:rsidRPr="00B37A89">
        <w:rPr>
          <w:rFonts w:eastAsia="Times New Roman" w:cs="Arial"/>
          <w:color w:val="333399"/>
          <w:sz w:val="20"/>
          <w:szCs w:val="20"/>
          <w:lang w:val="es-ES"/>
        </w:rPr>
        <w:t>Este es un documento controlado.  El acceso no autorizado, copias y réplicas están prohibidos.</w:t>
      </w:r>
    </w:p>
    <w:p w:rsidR="000134B6" w:rsidRDefault="00B17738" w:rsidP="00B17738">
      <w:pPr>
        <w:rPr>
          <w:rFonts w:eastAsia="Times New Roman" w:cs="Arial"/>
          <w:b/>
          <w:color w:val="333399"/>
          <w:sz w:val="20"/>
          <w:szCs w:val="20"/>
          <w:lang w:val="es-ES"/>
        </w:rPr>
      </w:pPr>
      <w:r w:rsidRPr="00B37A89">
        <w:rPr>
          <w:rFonts w:eastAsia="Times New Roman" w:cs="Arial"/>
          <w:b/>
          <w:color w:val="333399"/>
          <w:sz w:val="20"/>
          <w:szCs w:val="20"/>
          <w:lang w:val="es-ES"/>
        </w:rPr>
        <w:t>Este documento no deberá ser copiado en su totalidad ni en partes, sin la autorización escrita de TCS DEG (Grupo de Excelencia de Entregas) y del Cliente Banco Pichincha</w:t>
      </w:r>
    </w:p>
    <w:p w:rsidR="000134B6" w:rsidRDefault="000134B6">
      <w:pPr>
        <w:spacing w:after="0" w:line="240" w:lineRule="auto"/>
        <w:rPr>
          <w:rFonts w:eastAsia="Times New Roman" w:cs="Arial"/>
          <w:b/>
          <w:color w:val="333399"/>
          <w:sz w:val="20"/>
          <w:szCs w:val="20"/>
          <w:lang w:val="es-ES"/>
        </w:rPr>
      </w:pPr>
      <w:r>
        <w:rPr>
          <w:rFonts w:eastAsia="Times New Roman" w:cs="Arial"/>
          <w:b/>
          <w:color w:val="333399"/>
          <w:sz w:val="20"/>
          <w:szCs w:val="20"/>
          <w:lang w:val="es-ES"/>
        </w:rPr>
        <w:br w:type="page"/>
      </w:r>
    </w:p>
    <w:p w:rsidR="0046492B" w:rsidRPr="00887CF6" w:rsidRDefault="0046492B">
      <w:pPr>
        <w:spacing w:after="0" w:line="240" w:lineRule="auto"/>
        <w:rPr>
          <w:rFonts w:ascii="Calibri" w:hAnsi="Calibri" w:cs="Arial"/>
          <w:b/>
          <w:sz w:val="24"/>
        </w:rPr>
      </w:pPr>
    </w:p>
    <w:p w:rsidR="00677D4A" w:rsidRPr="00887CF6" w:rsidRDefault="00677D4A" w:rsidP="00D8275B">
      <w:pPr>
        <w:pStyle w:val="CenterText1"/>
        <w:rPr>
          <w:rFonts w:ascii="Calibri" w:hAnsi="Calibri" w:cs="Arial"/>
          <w:color w:val="auto"/>
        </w:rPr>
      </w:pPr>
      <w:r w:rsidRPr="00887CF6">
        <w:rPr>
          <w:rFonts w:ascii="Calibri" w:hAnsi="Calibri" w:cs="Arial"/>
          <w:color w:val="auto"/>
        </w:rPr>
        <w:t>NOTA DE LIBERACIÓN DEL DOCUMENTO</w:t>
      </w:r>
    </w:p>
    <w:p w:rsidR="00677D4A" w:rsidRPr="00887CF6" w:rsidRDefault="00677D4A" w:rsidP="00677D4A">
      <w:pPr>
        <w:spacing w:after="120"/>
        <w:jc w:val="both"/>
        <w:rPr>
          <w:rFonts w:ascii="Arial" w:hAnsi="Arial" w:cs="Arial"/>
          <w:sz w:val="18"/>
          <w:szCs w:val="18"/>
        </w:rPr>
      </w:pPr>
      <w:r w:rsidRPr="00887CF6">
        <w:rPr>
          <w:rFonts w:ascii="Arial" w:hAnsi="Arial" w:cs="Arial"/>
          <w:sz w:val="18"/>
          <w:szCs w:val="18"/>
        </w:rPr>
        <w:t>Este documento con versión 6.</w:t>
      </w:r>
      <w:r w:rsidR="00961DAB" w:rsidRPr="00887CF6">
        <w:rPr>
          <w:rFonts w:ascii="Arial" w:hAnsi="Arial" w:cs="Arial"/>
          <w:sz w:val="18"/>
          <w:szCs w:val="18"/>
        </w:rPr>
        <w:t>1</w:t>
      </w:r>
      <w:r w:rsidRPr="00887CF6">
        <w:rPr>
          <w:rFonts w:ascii="Arial" w:hAnsi="Arial" w:cs="Arial"/>
          <w:sz w:val="18"/>
          <w:szCs w:val="18"/>
        </w:rPr>
        <w:t xml:space="preserve">, está versionando para el uso de Tata Consultancy Services (TCS) Ecuador con efecto desde </w:t>
      </w:r>
      <w:r w:rsidR="00961DAB" w:rsidRPr="00887CF6">
        <w:rPr>
          <w:rFonts w:ascii="Arial" w:hAnsi="Arial" w:cs="Arial"/>
          <w:sz w:val="18"/>
          <w:szCs w:val="18"/>
        </w:rPr>
        <w:t>Agosto 2019</w:t>
      </w:r>
      <w:r w:rsidRPr="00887CF6">
        <w:rPr>
          <w:rFonts w:ascii="Arial" w:hAnsi="Arial" w:cs="Arial"/>
          <w:sz w:val="18"/>
          <w:szCs w:val="18"/>
        </w:rPr>
        <w:t>.</w:t>
      </w:r>
    </w:p>
    <w:p w:rsidR="00677D4A" w:rsidRPr="00887CF6" w:rsidRDefault="00677D4A" w:rsidP="00677D4A">
      <w:pPr>
        <w:spacing w:after="120"/>
        <w:jc w:val="both"/>
        <w:rPr>
          <w:rFonts w:ascii="Arial" w:hAnsi="Arial" w:cs="Arial"/>
          <w:sz w:val="18"/>
          <w:szCs w:val="18"/>
        </w:rPr>
      </w:pPr>
      <w:r w:rsidRPr="00887CF6">
        <w:rPr>
          <w:rFonts w:ascii="Arial" w:hAnsi="Arial" w:cs="Arial"/>
          <w:sz w:val="18"/>
          <w:szCs w:val="18"/>
        </w:rPr>
        <w:t xml:space="preserve">Este documento está sujeto a los controles de procedimientos de TCS. La última versión del formato de este documento se encuentra el IQMS Wiki. </w:t>
      </w:r>
    </w:p>
    <w:p w:rsidR="00677D4A" w:rsidRPr="00887CF6" w:rsidRDefault="00677D4A" w:rsidP="00677D4A">
      <w:pPr>
        <w:spacing w:after="120"/>
        <w:jc w:val="both"/>
        <w:rPr>
          <w:rFonts w:ascii="Arial" w:hAnsi="Arial" w:cs="Arial"/>
          <w:sz w:val="18"/>
          <w:szCs w:val="18"/>
        </w:rPr>
      </w:pPr>
      <w:r w:rsidRPr="00887CF6">
        <w:rPr>
          <w:rFonts w:ascii="Arial" w:hAnsi="Arial" w:cs="Arial"/>
          <w:sz w:val="18"/>
          <w:szCs w:val="18"/>
        </w:rPr>
        <w:t>Comentarios, sugerencias o preguntas deberán ser direccionadas a DEG</w:t>
      </w:r>
    </w:p>
    <w:tbl>
      <w:tblPr>
        <w:tblW w:w="9194" w:type="dxa"/>
        <w:tblInd w:w="5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70" w:type="dxa"/>
          <w:right w:w="70" w:type="dxa"/>
        </w:tblCellMar>
        <w:tblLook w:val="0000" w:firstRow="0" w:lastRow="0" w:firstColumn="0" w:lastColumn="0" w:noHBand="0" w:noVBand="0"/>
      </w:tblPr>
      <w:tblGrid>
        <w:gridCol w:w="2427"/>
        <w:gridCol w:w="1843"/>
        <w:gridCol w:w="3118"/>
        <w:gridCol w:w="1806"/>
      </w:tblGrid>
      <w:tr w:rsidR="0098616B" w:rsidRPr="00677D4A" w:rsidTr="0098616B">
        <w:trPr>
          <w:trHeight w:val="272"/>
        </w:trPr>
        <w:tc>
          <w:tcPr>
            <w:tcW w:w="2427" w:type="dxa"/>
            <w:shd w:val="clear" w:color="auto" w:fill="2F5496"/>
            <w:noWrap/>
            <w:vAlign w:val="center"/>
          </w:tcPr>
          <w:p w:rsidR="00677D4A" w:rsidRPr="0098616B" w:rsidRDefault="00677D4A" w:rsidP="007725BF">
            <w:pPr>
              <w:jc w:val="center"/>
              <w:rPr>
                <w:rFonts w:cs="Arial"/>
                <w:b/>
                <w:bCs/>
                <w:color w:val="FFFFFF"/>
                <w:sz w:val="16"/>
                <w:szCs w:val="16"/>
              </w:rPr>
            </w:pPr>
            <w:r w:rsidRPr="0098616B">
              <w:rPr>
                <w:rFonts w:cs="Arial"/>
                <w:b/>
                <w:bCs/>
                <w:color w:val="FFFFFF"/>
                <w:sz w:val="16"/>
                <w:szCs w:val="16"/>
              </w:rPr>
              <w:t>Por</w:t>
            </w:r>
          </w:p>
        </w:tc>
        <w:tc>
          <w:tcPr>
            <w:tcW w:w="1843" w:type="dxa"/>
            <w:shd w:val="clear" w:color="auto" w:fill="2F5496"/>
            <w:vAlign w:val="center"/>
          </w:tcPr>
          <w:p w:rsidR="00677D4A" w:rsidRPr="0098616B" w:rsidRDefault="00677D4A" w:rsidP="007725BF">
            <w:pPr>
              <w:jc w:val="center"/>
              <w:rPr>
                <w:rFonts w:cs="Arial"/>
                <w:b/>
                <w:bCs/>
                <w:color w:val="FFFFFF"/>
                <w:sz w:val="16"/>
                <w:szCs w:val="16"/>
              </w:rPr>
            </w:pPr>
            <w:r w:rsidRPr="0098616B">
              <w:rPr>
                <w:rFonts w:cs="Arial"/>
                <w:b/>
                <w:bCs/>
                <w:color w:val="FFFFFF"/>
                <w:sz w:val="16"/>
                <w:szCs w:val="16"/>
              </w:rPr>
              <w:t>Rol/Cargo</w:t>
            </w:r>
          </w:p>
        </w:tc>
        <w:tc>
          <w:tcPr>
            <w:tcW w:w="3118" w:type="dxa"/>
            <w:shd w:val="clear" w:color="auto" w:fill="2F5496"/>
            <w:vAlign w:val="center"/>
          </w:tcPr>
          <w:p w:rsidR="00677D4A" w:rsidRPr="0098616B" w:rsidRDefault="00677D4A" w:rsidP="007725BF">
            <w:pPr>
              <w:jc w:val="center"/>
              <w:rPr>
                <w:rFonts w:cs="Arial"/>
                <w:b/>
                <w:bCs/>
                <w:color w:val="FFFFFF"/>
                <w:sz w:val="16"/>
                <w:szCs w:val="16"/>
              </w:rPr>
            </w:pPr>
            <w:r w:rsidRPr="0098616B">
              <w:rPr>
                <w:rFonts w:cs="Arial"/>
                <w:b/>
                <w:bCs/>
                <w:color w:val="FFFFFF"/>
                <w:sz w:val="16"/>
                <w:szCs w:val="16"/>
              </w:rPr>
              <w:t>Persona</w:t>
            </w:r>
          </w:p>
        </w:tc>
        <w:tc>
          <w:tcPr>
            <w:tcW w:w="1806" w:type="dxa"/>
            <w:shd w:val="clear" w:color="auto" w:fill="2F5496"/>
            <w:vAlign w:val="center"/>
          </w:tcPr>
          <w:p w:rsidR="00677D4A" w:rsidRPr="0098616B" w:rsidRDefault="00677D4A" w:rsidP="007725BF">
            <w:pPr>
              <w:jc w:val="center"/>
              <w:rPr>
                <w:rFonts w:cs="Arial"/>
                <w:b/>
                <w:bCs/>
                <w:color w:val="FFFFFF"/>
                <w:sz w:val="16"/>
                <w:szCs w:val="16"/>
              </w:rPr>
            </w:pPr>
            <w:r w:rsidRPr="0098616B">
              <w:rPr>
                <w:rFonts w:cs="Arial"/>
                <w:b/>
                <w:bCs/>
                <w:color w:val="FFFFFF"/>
                <w:sz w:val="16"/>
                <w:szCs w:val="16"/>
              </w:rPr>
              <w:t>Fecha</w:t>
            </w:r>
          </w:p>
        </w:tc>
      </w:tr>
      <w:tr w:rsidR="00677D4A" w:rsidRPr="00677D4A" w:rsidTr="0098616B">
        <w:trPr>
          <w:trHeight w:val="272"/>
        </w:trPr>
        <w:tc>
          <w:tcPr>
            <w:tcW w:w="2427" w:type="dxa"/>
            <w:shd w:val="clear" w:color="auto" w:fill="auto"/>
            <w:noWrap/>
            <w:vAlign w:val="center"/>
          </w:tcPr>
          <w:p w:rsidR="00677D4A" w:rsidRPr="00677D4A" w:rsidRDefault="00B17738" w:rsidP="007725BF">
            <w:pPr>
              <w:jc w:val="both"/>
              <w:rPr>
                <w:rFonts w:cs="Arial"/>
                <w:sz w:val="16"/>
                <w:szCs w:val="16"/>
                <w:lang w:eastAsia="es-ES"/>
              </w:rPr>
            </w:pPr>
            <w:r>
              <w:rPr>
                <w:rFonts w:cs="Arial"/>
                <w:sz w:val="16"/>
                <w:szCs w:val="16"/>
              </w:rPr>
              <w:t>Preparado</w:t>
            </w:r>
            <w:r w:rsidR="00677D4A">
              <w:rPr>
                <w:rFonts w:cs="Arial"/>
                <w:sz w:val="16"/>
                <w:szCs w:val="16"/>
              </w:rPr>
              <w:t xml:space="preserve"> por:</w:t>
            </w:r>
          </w:p>
        </w:tc>
        <w:tc>
          <w:tcPr>
            <w:tcW w:w="1843" w:type="dxa"/>
            <w:vAlign w:val="center"/>
          </w:tcPr>
          <w:p w:rsidR="00677D4A" w:rsidRPr="00677D4A" w:rsidRDefault="00677D4A" w:rsidP="00677D4A">
            <w:pPr>
              <w:pStyle w:val="Sangradetextonormal"/>
              <w:ind w:left="0" w:firstLine="0"/>
              <w:rPr>
                <w:rFonts w:ascii="Calibri" w:hAnsi="Calibri" w:cs="Arial"/>
                <w:sz w:val="16"/>
                <w:szCs w:val="16"/>
                <w:lang w:val="en-GB"/>
              </w:rPr>
            </w:pPr>
            <w:r w:rsidRPr="00677D4A">
              <w:rPr>
                <w:rFonts w:ascii="Calibri" w:hAnsi="Calibri" w:cs="Arial"/>
                <w:sz w:val="16"/>
                <w:szCs w:val="16"/>
              </w:rPr>
              <w:t xml:space="preserve">Delivery </w:t>
            </w:r>
          </w:p>
        </w:tc>
        <w:tc>
          <w:tcPr>
            <w:tcW w:w="3118" w:type="dxa"/>
            <w:vAlign w:val="center"/>
          </w:tcPr>
          <w:p w:rsidR="00677D4A" w:rsidRPr="00677D4A" w:rsidRDefault="00677D4A" w:rsidP="00677D4A">
            <w:pPr>
              <w:pStyle w:val="Sangradetextonormal"/>
              <w:ind w:left="0" w:firstLine="0"/>
              <w:rPr>
                <w:rFonts w:ascii="Calibri" w:hAnsi="Calibri" w:cs="Arial"/>
                <w:sz w:val="16"/>
                <w:szCs w:val="16"/>
              </w:rPr>
            </w:pPr>
            <w:r w:rsidRPr="00677D4A">
              <w:rPr>
                <w:rFonts w:ascii="Calibri" w:hAnsi="Calibri"/>
                <w:sz w:val="16"/>
                <w:szCs w:val="16"/>
              </w:rPr>
              <w:t>David Revelo</w:t>
            </w:r>
          </w:p>
        </w:tc>
        <w:tc>
          <w:tcPr>
            <w:tcW w:w="1806" w:type="dxa"/>
            <w:vAlign w:val="center"/>
          </w:tcPr>
          <w:p w:rsidR="00677D4A" w:rsidRPr="00677D4A" w:rsidRDefault="00677D4A" w:rsidP="007725BF">
            <w:pPr>
              <w:jc w:val="center"/>
              <w:rPr>
                <w:rFonts w:cs="Arial"/>
                <w:sz w:val="16"/>
                <w:szCs w:val="16"/>
                <w:lang w:val="en-GB" w:eastAsia="es-ES"/>
              </w:rPr>
            </w:pPr>
            <w:r w:rsidRPr="00677D4A">
              <w:rPr>
                <w:rFonts w:cs="Arial"/>
                <w:sz w:val="16"/>
                <w:szCs w:val="16"/>
              </w:rPr>
              <w:t>Noviembre 2018</w:t>
            </w:r>
          </w:p>
        </w:tc>
      </w:tr>
      <w:tr w:rsidR="00677D4A" w:rsidRPr="00677D4A" w:rsidTr="0098616B">
        <w:trPr>
          <w:trHeight w:val="272"/>
        </w:trPr>
        <w:tc>
          <w:tcPr>
            <w:tcW w:w="2427" w:type="dxa"/>
            <w:shd w:val="clear" w:color="auto" w:fill="auto"/>
            <w:noWrap/>
            <w:vAlign w:val="center"/>
          </w:tcPr>
          <w:p w:rsidR="00677D4A" w:rsidRPr="00677D4A" w:rsidRDefault="00677D4A" w:rsidP="00677D4A">
            <w:pPr>
              <w:rPr>
                <w:rFonts w:cs="Arial"/>
                <w:sz w:val="16"/>
                <w:szCs w:val="16"/>
                <w:lang w:val="en-GB" w:eastAsia="es-ES"/>
              </w:rPr>
            </w:pPr>
            <w:r w:rsidRPr="00677D4A">
              <w:rPr>
                <w:rFonts w:cs="Arial"/>
                <w:sz w:val="16"/>
                <w:szCs w:val="16"/>
                <w:lang w:val="en-GB" w:eastAsia="es-ES"/>
              </w:rPr>
              <w:t xml:space="preserve">Autorizado y </w:t>
            </w:r>
            <w:r w:rsidR="00D8275B">
              <w:rPr>
                <w:rFonts w:cs="Arial"/>
                <w:sz w:val="16"/>
                <w:szCs w:val="16"/>
                <w:lang w:val="en-GB" w:eastAsia="es-ES"/>
              </w:rPr>
              <w:t>Aprobado</w:t>
            </w:r>
            <w:r w:rsidRPr="00677D4A">
              <w:rPr>
                <w:rFonts w:cs="Arial"/>
                <w:sz w:val="16"/>
                <w:szCs w:val="16"/>
                <w:lang w:val="en-GB" w:eastAsia="es-ES"/>
              </w:rPr>
              <w:t xml:space="preserve"> por:</w:t>
            </w:r>
          </w:p>
        </w:tc>
        <w:tc>
          <w:tcPr>
            <w:tcW w:w="1843" w:type="dxa"/>
            <w:vAlign w:val="center"/>
          </w:tcPr>
          <w:p w:rsidR="00677D4A" w:rsidRPr="00677D4A" w:rsidRDefault="00677D4A" w:rsidP="00677D4A">
            <w:pPr>
              <w:rPr>
                <w:rFonts w:cs="Arial"/>
                <w:sz w:val="16"/>
                <w:szCs w:val="16"/>
                <w:lang w:eastAsia="es-ES"/>
              </w:rPr>
            </w:pPr>
            <w:r w:rsidRPr="00677D4A">
              <w:rPr>
                <w:rFonts w:cs="Arial"/>
                <w:sz w:val="16"/>
                <w:szCs w:val="16"/>
                <w:lang w:eastAsia="es-ES"/>
              </w:rPr>
              <w:t>DEH</w:t>
            </w:r>
          </w:p>
        </w:tc>
        <w:tc>
          <w:tcPr>
            <w:tcW w:w="3118" w:type="dxa"/>
            <w:vAlign w:val="center"/>
          </w:tcPr>
          <w:p w:rsidR="00677D4A" w:rsidRPr="00677D4A" w:rsidRDefault="00677D4A" w:rsidP="00677D4A">
            <w:pPr>
              <w:rPr>
                <w:rFonts w:cs="Arial"/>
                <w:sz w:val="16"/>
                <w:szCs w:val="16"/>
                <w:lang w:eastAsia="es-ES"/>
              </w:rPr>
            </w:pPr>
            <w:r w:rsidRPr="00677D4A">
              <w:rPr>
                <w:rFonts w:cs="Arial"/>
                <w:sz w:val="16"/>
                <w:szCs w:val="16"/>
                <w:lang w:eastAsia="es-ES"/>
              </w:rPr>
              <w:t>Byron Rosales</w:t>
            </w:r>
          </w:p>
        </w:tc>
        <w:tc>
          <w:tcPr>
            <w:tcW w:w="1806" w:type="dxa"/>
            <w:vAlign w:val="center"/>
          </w:tcPr>
          <w:p w:rsidR="00677D4A" w:rsidRPr="00677D4A" w:rsidRDefault="00677D4A" w:rsidP="007725BF">
            <w:pPr>
              <w:jc w:val="center"/>
              <w:rPr>
                <w:rFonts w:cs="Arial"/>
                <w:sz w:val="16"/>
                <w:szCs w:val="16"/>
                <w:lang w:eastAsia="es-ES"/>
              </w:rPr>
            </w:pPr>
            <w:r w:rsidRPr="00677D4A">
              <w:rPr>
                <w:rFonts w:cs="Arial"/>
                <w:sz w:val="16"/>
                <w:szCs w:val="16"/>
                <w:lang w:eastAsia="es-ES"/>
              </w:rPr>
              <w:t>Noviembre 2018</w:t>
            </w:r>
          </w:p>
        </w:tc>
      </w:tr>
    </w:tbl>
    <w:p w:rsidR="00D8275B" w:rsidRPr="0098616B" w:rsidRDefault="00D8275B" w:rsidP="00677D4A">
      <w:pPr>
        <w:pStyle w:val="CenterText1"/>
        <w:rPr>
          <w:rFonts w:ascii="Calibri" w:hAnsi="Calibri" w:cs="Arial"/>
          <w:color w:val="auto"/>
          <w:szCs w:val="24"/>
          <w:lang w:val="es-ES_tradnl"/>
        </w:rPr>
      </w:pPr>
    </w:p>
    <w:p w:rsidR="00677D4A" w:rsidRPr="0098616B" w:rsidRDefault="00677D4A" w:rsidP="00677D4A">
      <w:pPr>
        <w:pStyle w:val="CenterText1"/>
        <w:rPr>
          <w:rFonts w:ascii="Calibri" w:hAnsi="Calibri" w:cs="Arial"/>
          <w:color w:val="auto"/>
          <w:szCs w:val="24"/>
          <w:lang w:val="es-ES_tradnl"/>
        </w:rPr>
      </w:pPr>
      <w:r w:rsidRPr="0098616B">
        <w:rPr>
          <w:rFonts w:ascii="Calibri" w:hAnsi="Calibri" w:cs="Arial"/>
          <w:color w:val="auto"/>
          <w:szCs w:val="24"/>
          <w:lang w:val="es-ES_tradnl"/>
        </w:rPr>
        <w:t>LISTA DE REVISIÓN DE DOCUMENTOS</w:t>
      </w:r>
    </w:p>
    <w:tbl>
      <w:tblPr>
        <w:tblW w:w="945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20" w:firstRow="1" w:lastRow="0" w:firstColumn="0" w:lastColumn="0" w:noHBand="0" w:noVBand="0"/>
      </w:tblPr>
      <w:tblGrid>
        <w:gridCol w:w="1083"/>
        <w:gridCol w:w="1293"/>
        <w:gridCol w:w="1776"/>
        <w:gridCol w:w="837"/>
        <w:gridCol w:w="2650"/>
        <w:gridCol w:w="1814"/>
      </w:tblGrid>
      <w:tr w:rsidR="008A1AE0" w:rsidRPr="00887CF6" w:rsidTr="0098616B">
        <w:trPr>
          <w:trHeight w:val="260"/>
        </w:trPr>
        <w:tc>
          <w:tcPr>
            <w:tcW w:w="1083" w:type="dxa"/>
            <w:shd w:val="clear" w:color="auto" w:fill="2F5496"/>
          </w:tcPr>
          <w:p w:rsidR="00677D4A" w:rsidRPr="0098616B" w:rsidRDefault="00677D4A" w:rsidP="007725BF">
            <w:pPr>
              <w:pStyle w:val="TabColTitle1"/>
              <w:rPr>
                <w:rFonts w:ascii="Calibri" w:hAnsi="Calibri" w:cs="Arial"/>
                <w:b/>
                <w:color w:val="FFFFFF"/>
                <w:sz w:val="16"/>
                <w:szCs w:val="16"/>
                <w:lang w:val="es-ES_tradnl"/>
              </w:rPr>
            </w:pPr>
            <w:r w:rsidRPr="0098616B">
              <w:rPr>
                <w:rFonts w:ascii="Calibri" w:hAnsi="Calibri" w:cs="Arial"/>
                <w:b/>
                <w:color w:val="FFFFFF"/>
                <w:sz w:val="16"/>
                <w:szCs w:val="16"/>
                <w:lang w:val="es-ES_tradnl"/>
              </w:rPr>
              <w:t>Nº de</w:t>
            </w:r>
          </w:p>
          <w:p w:rsidR="00677D4A" w:rsidRPr="0098616B" w:rsidRDefault="00677D4A" w:rsidP="007725BF">
            <w:pPr>
              <w:pStyle w:val="TabColTitle1"/>
              <w:rPr>
                <w:rFonts w:ascii="Calibri" w:hAnsi="Calibri" w:cs="Arial"/>
                <w:b/>
                <w:color w:val="FFFFFF"/>
                <w:sz w:val="16"/>
                <w:szCs w:val="16"/>
                <w:lang w:val="es-ES_tradnl"/>
              </w:rPr>
            </w:pPr>
            <w:r w:rsidRPr="0098616B">
              <w:rPr>
                <w:rFonts w:ascii="Calibri" w:hAnsi="Calibri" w:cs="Arial"/>
                <w:b/>
                <w:color w:val="FFFFFF"/>
                <w:sz w:val="16"/>
                <w:szCs w:val="16"/>
                <w:lang w:val="es-ES_tradnl"/>
              </w:rPr>
              <w:t xml:space="preserve">Revisión </w:t>
            </w:r>
          </w:p>
        </w:tc>
        <w:tc>
          <w:tcPr>
            <w:tcW w:w="1293" w:type="dxa"/>
            <w:shd w:val="clear" w:color="auto" w:fill="2F5496"/>
          </w:tcPr>
          <w:p w:rsidR="00677D4A" w:rsidRPr="0098616B" w:rsidRDefault="00677D4A" w:rsidP="007725BF">
            <w:pPr>
              <w:pStyle w:val="TabColTitle1"/>
              <w:rPr>
                <w:rFonts w:ascii="Calibri" w:hAnsi="Calibri" w:cs="Arial"/>
                <w:b/>
                <w:color w:val="FFFFFF"/>
                <w:sz w:val="16"/>
                <w:szCs w:val="16"/>
                <w:lang w:val="es-ES_tradnl"/>
              </w:rPr>
            </w:pPr>
            <w:r w:rsidRPr="0098616B">
              <w:rPr>
                <w:rFonts w:ascii="Calibri" w:hAnsi="Calibri" w:cs="Arial"/>
                <w:b/>
                <w:color w:val="FFFFFF"/>
                <w:sz w:val="16"/>
                <w:szCs w:val="16"/>
                <w:lang w:val="es-ES_tradnl"/>
              </w:rPr>
              <w:t>Fecha de</w:t>
            </w:r>
          </w:p>
          <w:p w:rsidR="00677D4A" w:rsidRPr="0098616B" w:rsidRDefault="00677D4A" w:rsidP="007725BF">
            <w:pPr>
              <w:pStyle w:val="TabColTitle1"/>
              <w:rPr>
                <w:rFonts w:ascii="Calibri" w:hAnsi="Calibri" w:cs="Arial"/>
                <w:b/>
                <w:color w:val="FFFFFF"/>
                <w:sz w:val="16"/>
                <w:szCs w:val="16"/>
                <w:lang w:val="es-ES_tradnl"/>
              </w:rPr>
            </w:pPr>
            <w:r w:rsidRPr="0098616B">
              <w:rPr>
                <w:rFonts w:ascii="Calibri" w:hAnsi="Calibri" w:cs="Arial"/>
                <w:b/>
                <w:color w:val="FFFFFF"/>
                <w:sz w:val="16"/>
                <w:szCs w:val="16"/>
                <w:lang w:val="es-ES_tradnl"/>
              </w:rPr>
              <w:t>Revisión</w:t>
            </w:r>
          </w:p>
        </w:tc>
        <w:tc>
          <w:tcPr>
            <w:tcW w:w="1776" w:type="dxa"/>
            <w:shd w:val="clear" w:color="auto" w:fill="2F5496"/>
          </w:tcPr>
          <w:p w:rsidR="00677D4A" w:rsidRPr="0098616B" w:rsidRDefault="00677D4A" w:rsidP="007725BF">
            <w:pPr>
              <w:pStyle w:val="TabColTitle1"/>
              <w:rPr>
                <w:rFonts w:ascii="Calibri" w:hAnsi="Calibri" w:cs="Arial"/>
                <w:b/>
                <w:color w:val="FFFFFF"/>
                <w:sz w:val="16"/>
                <w:szCs w:val="16"/>
                <w:lang w:val="es-ES_tradnl"/>
              </w:rPr>
            </w:pPr>
            <w:r w:rsidRPr="0098616B">
              <w:rPr>
                <w:rFonts w:ascii="Calibri" w:hAnsi="Calibri" w:cs="Arial"/>
                <w:b/>
                <w:color w:val="FFFFFF"/>
                <w:sz w:val="16"/>
                <w:szCs w:val="16"/>
                <w:lang w:val="es-ES_tradnl"/>
              </w:rPr>
              <w:t>Descripción de</w:t>
            </w:r>
          </w:p>
          <w:p w:rsidR="00677D4A" w:rsidRPr="0098616B" w:rsidRDefault="00677D4A" w:rsidP="007725BF">
            <w:pPr>
              <w:pStyle w:val="TabColTitle1"/>
              <w:rPr>
                <w:rFonts w:ascii="Calibri" w:hAnsi="Calibri" w:cs="Arial"/>
                <w:b/>
                <w:color w:val="FFFFFF"/>
                <w:sz w:val="16"/>
                <w:szCs w:val="16"/>
                <w:lang w:val="es-ES_tradnl"/>
              </w:rPr>
            </w:pPr>
            <w:r w:rsidRPr="0098616B">
              <w:rPr>
                <w:rFonts w:ascii="Calibri" w:hAnsi="Calibri" w:cs="Arial"/>
                <w:b/>
                <w:color w:val="FFFFFF"/>
                <w:sz w:val="16"/>
                <w:szCs w:val="16"/>
                <w:lang w:val="es-ES_tradnl"/>
              </w:rPr>
              <w:t>Revisión</w:t>
            </w:r>
          </w:p>
        </w:tc>
        <w:tc>
          <w:tcPr>
            <w:tcW w:w="837" w:type="dxa"/>
            <w:shd w:val="clear" w:color="auto" w:fill="2F5496"/>
          </w:tcPr>
          <w:p w:rsidR="00677D4A" w:rsidRPr="0098616B" w:rsidRDefault="00677D4A" w:rsidP="007725BF">
            <w:pPr>
              <w:pStyle w:val="TabColTitle1"/>
              <w:rPr>
                <w:rFonts w:ascii="Calibri" w:hAnsi="Calibri" w:cs="Arial"/>
                <w:b/>
                <w:color w:val="FFFFFF"/>
                <w:sz w:val="16"/>
                <w:szCs w:val="16"/>
                <w:lang w:val="es-ES_tradnl"/>
              </w:rPr>
            </w:pPr>
            <w:r w:rsidRPr="0098616B">
              <w:rPr>
                <w:rFonts w:ascii="Calibri" w:hAnsi="Calibri" w:cs="Arial"/>
                <w:b/>
                <w:color w:val="FFFFFF"/>
                <w:sz w:val="16"/>
                <w:szCs w:val="16"/>
                <w:lang w:val="es-ES_tradnl"/>
              </w:rPr>
              <w:t xml:space="preserve">Nº </w:t>
            </w:r>
          </w:p>
          <w:p w:rsidR="00677D4A" w:rsidRPr="0098616B" w:rsidRDefault="00677D4A" w:rsidP="007725BF">
            <w:pPr>
              <w:pStyle w:val="TabColTitle1"/>
              <w:rPr>
                <w:rFonts w:ascii="Calibri" w:hAnsi="Calibri" w:cs="Arial"/>
                <w:b/>
                <w:color w:val="FFFFFF"/>
                <w:sz w:val="16"/>
                <w:szCs w:val="16"/>
                <w:lang w:val="es-ES_tradnl"/>
              </w:rPr>
            </w:pPr>
            <w:r w:rsidRPr="0098616B">
              <w:rPr>
                <w:rFonts w:ascii="Calibri" w:hAnsi="Calibri" w:cs="Arial"/>
                <w:b/>
                <w:color w:val="FFFFFF"/>
                <w:sz w:val="16"/>
                <w:szCs w:val="16"/>
                <w:lang w:val="es-ES_tradnl"/>
              </w:rPr>
              <w:t>Pág.</w:t>
            </w:r>
          </w:p>
        </w:tc>
        <w:tc>
          <w:tcPr>
            <w:tcW w:w="2650" w:type="dxa"/>
            <w:shd w:val="clear" w:color="auto" w:fill="2F5496"/>
          </w:tcPr>
          <w:p w:rsidR="00677D4A" w:rsidRPr="0098616B" w:rsidRDefault="00677D4A" w:rsidP="007725BF">
            <w:pPr>
              <w:pStyle w:val="TabColTitle1"/>
              <w:rPr>
                <w:rFonts w:ascii="Calibri" w:hAnsi="Calibri" w:cs="Arial"/>
                <w:b/>
                <w:color w:val="FFFFFF"/>
                <w:sz w:val="16"/>
                <w:szCs w:val="16"/>
                <w:lang w:val="es-ES_tradnl"/>
              </w:rPr>
            </w:pPr>
            <w:r w:rsidRPr="0098616B">
              <w:rPr>
                <w:rFonts w:ascii="Calibri" w:hAnsi="Calibri" w:cs="Arial"/>
                <w:b/>
                <w:color w:val="FFFFFF"/>
                <w:sz w:val="16"/>
                <w:szCs w:val="16"/>
                <w:lang w:val="es-ES_tradnl"/>
              </w:rPr>
              <w:t>Lógica de Cambio</w:t>
            </w:r>
          </w:p>
        </w:tc>
        <w:tc>
          <w:tcPr>
            <w:tcW w:w="1814" w:type="dxa"/>
            <w:shd w:val="clear" w:color="auto" w:fill="2F5496"/>
          </w:tcPr>
          <w:p w:rsidR="00677D4A" w:rsidRPr="0098616B" w:rsidRDefault="00677D4A" w:rsidP="007725BF">
            <w:pPr>
              <w:pStyle w:val="TabColTitle1"/>
              <w:rPr>
                <w:rFonts w:ascii="Calibri" w:hAnsi="Calibri" w:cs="Arial"/>
                <w:b/>
                <w:color w:val="FFFFFF"/>
                <w:sz w:val="16"/>
                <w:szCs w:val="16"/>
                <w:lang w:val="es-ES_tradnl"/>
              </w:rPr>
            </w:pPr>
            <w:r w:rsidRPr="0098616B">
              <w:rPr>
                <w:rFonts w:ascii="Calibri" w:hAnsi="Calibri" w:cs="Arial"/>
                <w:b/>
                <w:color w:val="FFFFFF"/>
                <w:sz w:val="16"/>
                <w:szCs w:val="16"/>
                <w:lang w:val="es-ES_tradnl"/>
              </w:rPr>
              <w:t>Tipo de Cambio (añadir / modificar / borrar)</w:t>
            </w:r>
          </w:p>
        </w:tc>
      </w:tr>
      <w:tr w:rsidR="008A1AE0" w:rsidRPr="0098616B" w:rsidTr="0098616B">
        <w:trPr>
          <w:trHeight w:hRule="exact" w:val="260"/>
        </w:trPr>
        <w:tc>
          <w:tcPr>
            <w:tcW w:w="1083"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1.0</w:t>
            </w:r>
          </w:p>
        </w:tc>
        <w:tc>
          <w:tcPr>
            <w:tcW w:w="1293" w:type="dxa"/>
            <w:shd w:val="clear" w:color="auto" w:fill="auto"/>
          </w:tcPr>
          <w:p w:rsidR="00677D4A" w:rsidRPr="0098616B" w:rsidRDefault="00677D4A" w:rsidP="00D8275B">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Ago</w:t>
            </w:r>
            <w:r w:rsidR="00D8275B" w:rsidRPr="0098616B">
              <w:rPr>
                <w:rFonts w:ascii="Calibri" w:hAnsi="Calibri" w:cs="Arial"/>
                <w:color w:val="auto"/>
                <w:sz w:val="16"/>
                <w:szCs w:val="16"/>
                <w:lang w:val="es-ES_tradnl"/>
              </w:rPr>
              <w:t xml:space="preserve"> </w:t>
            </w:r>
            <w:r w:rsidRPr="0098616B">
              <w:rPr>
                <w:rFonts w:ascii="Calibri" w:hAnsi="Calibri" w:cs="Arial"/>
                <w:color w:val="auto"/>
                <w:sz w:val="16"/>
                <w:szCs w:val="16"/>
                <w:lang w:val="es-ES_tradnl"/>
              </w:rPr>
              <w:t>2008</w:t>
            </w:r>
          </w:p>
        </w:tc>
        <w:tc>
          <w:tcPr>
            <w:tcW w:w="1776"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Nuevo</w:t>
            </w:r>
          </w:p>
        </w:tc>
        <w:tc>
          <w:tcPr>
            <w:tcW w:w="837"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Todos</w:t>
            </w:r>
          </w:p>
        </w:tc>
        <w:tc>
          <w:tcPr>
            <w:tcW w:w="2650" w:type="dxa"/>
            <w:shd w:val="clear" w:color="auto" w:fill="auto"/>
          </w:tcPr>
          <w:p w:rsidR="00677D4A" w:rsidRPr="0098616B" w:rsidRDefault="00677D4A" w:rsidP="007725BF">
            <w:pPr>
              <w:pStyle w:val="TabColTitle1"/>
              <w:rPr>
                <w:rFonts w:ascii="Calibri" w:hAnsi="Calibri" w:cs="Arial"/>
                <w:color w:val="auto"/>
                <w:sz w:val="16"/>
                <w:szCs w:val="16"/>
                <w:lang w:val="es-ES_tradnl"/>
              </w:rPr>
            </w:pPr>
          </w:p>
        </w:tc>
        <w:tc>
          <w:tcPr>
            <w:tcW w:w="1814" w:type="dxa"/>
            <w:shd w:val="clear" w:color="auto" w:fill="auto"/>
          </w:tcPr>
          <w:p w:rsidR="00677D4A" w:rsidRPr="0098616B" w:rsidRDefault="00677D4A" w:rsidP="007725BF">
            <w:pPr>
              <w:pStyle w:val="TabColTitle1"/>
              <w:rPr>
                <w:rFonts w:ascii="Calibri" w:hAnsi="Calibri" w:cs="Arial"/>
                <w:color w:val="auto"/>
                <w:sz w:val="16"/>
                <w:szCs w:val="16"/>
                <w:lang w:val="es-ES_tradnl"/>
              </w:rPr>
            </w:pPr>
          </w:p>
        </w:tc>
      </w:tr>
      <w:tr w:rsidR="008A1AE0" w:rsidRPr="0098616B" w:rsidTr="0098616B">
        <w:trPr>
          <w:trHeight w:hRule="exact" w:val="260"/>
        </w:trPr>
        <w:tc>
          <w:tcPr>
            <w:tcW w:w="1083"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2.0</w:t>
            </w:r>
          </w:p>
        </w:tc>
        <w:tc>
          <w:tcPr>
            <w:tcW w:w="1293" w:type="dxa"/>
            <w:shd w:val="clear" w:color="auto" w:fill="auto"/>
          </w:tcPr>
          <w:p w:rsidR="00677D4A" w:rsidRPr="0098616B" w:rsidRDefault="00677D4A" w:rsidP="00D8275B">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Mar</w:t>
            </w:r>
            <w:r w:rsidR="00D8275B" w:rsidRPr="0098616B">
              <w:rPr>
                <w:rFonts w:ascii="Calibri" w:hAnsi="Calibri" w:cs="Arial"/>
                <w:color w:val="auto"/>
                <w:sz w:val="16"/>
                <w:szCs w:val="16"/>
                <w:lang w:val="es-ES_tradnl"/>
              </w:rPr>
              <w:t xml:space="preserve"> </w:t>
            </w:r>
            <w:r w:rsidRPr="0098616B">
              <w:rPr>
                <w:rFonts w:ascii="Calibri" w:hAnsi="Calibri" w:cs="Arial"/>
                <w:color w:val="auto"/>
                <w:sz w:val="16"/>
                <w:szCs w:val="16"/>
                <w:lang w:val="es-ES_tradnl"/>
              </w:rPr>
              <w:t>2011</w:t>
            </w:r>
          </w:p>
        </w:tc>
        <w:tc>
          <w:tcPr>
            <w:tcW w:w="1776"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Estandarización del formato</w:t>
            </w:r>
          </w:p>
        </w:tc>
        <w:tc>
          <w:tcPr>
            <w:tcW w:w="837" w:type="dxa"/>
            <w:shd w:val="clear" w:color="auto" w:fill="auto"/>
          </w:tcPr>
          <w:p w:rsidR="00677D4A" w:rsidRPr="0098616B" w:rsidRDefault="00B17738"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Pág 1-4</w:t>
            </w:r>
          </w:p>
        </w:tc>
        <w:tc>
          <w:tcPr>
            <w:tcW w:w="2650"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Clasificación</w:t>
            </w:r>
            <w:r w:rsidR="00B17738" w:rsidRPr="0098616B">
              <w:rPr>
                <w:rFonts w:ascii="Calibri" w:hAnsi="Calibri" w:cs="Arial"/>
                <w:color w:val="auto"/>
                <w:sz w:val="16"/>
                <w:szCs w:val="16"/>
                <w:lang w:val="es-ES_tradnl"/>
              </w:rPr>
              <w:t>, Versionamiento</w:t>
            </w:r>
          </w:p>
        </w:tc>
        <w:tc>
          <w:tcPr>
            <w:tcW w:w="1814"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Añadir</w:t>
            </w:r>
          </w:p>
        </w:tc>
      </w:tr>
      <w:tr w:rsidR="008A1AE0" w:rsidRPr="0098616B" w:rsidTr="0098616B">
        <w:trPr>
          <w:trHeight w:hRule="exact" w:val="260"/>
        </w:trPr>
        <w:tc>
          <w:tcPr>
            <w:tcW w:w="1083"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3.0</w:t>
            </w:r>
          </w:p>
        </w:tc>
        <w:tc>
          <w:tcPr>
            <w:tcW w:w="1293"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Nov2011</w:t>
            </w:r>
          </w:p>
        </w:tc>
        <w:tc>
          <w:tcPr>
            <w:tcW w:w="1776"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Actualización Documento</w:t>
            </w:r>
          </w:p>
        </w:tc>
        <w:tc>
          <w:tcPr>
            <w:tcW w:w="837"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Todas</w:t>
            </w:r>
          </w:p>
        </w:tc>
        <w:tc>
          <w:tcPr>
            <w:tcW w:w="2650" w:type="dxa"/>
            <w:shd w:val="clear" w:color="auto" w:fill="auto"/>
          </w:tcPr>
          <w:p w:rsidR="00677D4A" w:rsidRPr="0098616B" w:rsidRDefault="00677D4A" w:rsidP="007725BF">
            <w:pPr>
              <w:pStyle w:val="TabColTitle1"/>
              <w:rPr>
                <w:rFonts w:ascii="Calibri" w:hAnsi="Calibri" w:cs="Arial"/>
                <w:color w:val="auto"/>
                <w:sz w:val="16"/>
                <w:szCs w:val="16"/>
                <w:lang w:val="es-ES_tradnl"/>
              </w:rPr>
            </w:pPr>
          </w:p>
        </w:tc>
        <w:tc>
          <w:tcPr>
            <w:tcW w:w="1814"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Añadir</w:t>
            </w:r>
          </w:p>
        </w:tc>
      </w:tr>
      <w:tr w:rsidR="008A1AE0" w:rsidRPr="0098616B" w:rsidTr="0098616B">
        <w:trPr>
          <w:trHeight w:hRule="exact" w:val="2460"/>
        </w:trPr>
        <w:tc>
          <w:tcPr>
            <w:tcW w:w="1083"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4.0</w:t>
            </w:r>
          </w:p>
        </w:tc>
        <w:tc>
          <w:tcPr>
            <w:tcW w:w="1293"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May2015</w:t>
            </w:r>
          </w:p>
        </w:tc>
        <w:tc>
          <w:tcPr>
            <w:tcW w:w="1776"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 xml:space="preserve">Modificación </w:t>
            </w:r>
          </w:p>
        </w:tc>
        <w:tc>
          <w:tcPr>
            <w:tcW w:w="837" w:type="dxa"/>
            <w:shd w:val="clear" w:color="auto" w:fill="auto"/>
          </w:tcPr>
          <w:p w:rsidR="00B17738" w:rsidRPr="0098616B" w:rsidRDefault="00677D4A" w:rsidP="00B17738">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Pág. 6</w:t>
            </w:r>
            <w:r w:rsidR="00B17738" w:rsidRPr="0098616B">
              <w:rPr>
                <w:rFonts w:ascii="Calibri" w:hAnsi="Calibri" w:cs="Arial"/>
                <w:color w:val="auto"/>
                <w:sz w:val="16"/>
                <w:szCs w:val="16"/>
                <w:lang w:val="es-ES_tradnl"/>
              </w:rPr>
              <w:t>,7,8</w:t>
            </w:r>
          </w:p>
        </w:tc>
        <w:tc>
          <w:tcPr>
            <w:tcW w:w="2650" w:type="dxa"/>
            <w:shd w:val="clear" w:color="auto" w:fill="auto"/>
          </w:tcPr>
          <w:p w:rsidR="00B17738" w:rsidRPr="0098616B" w:rsidRDefault="00B17738" w:rsidP="0098616B">
            <w:pPr>
              <w:pStyle w:val="TabColTitle1"/>
              <w:rPr>
                <w:rFonts w:ascii="Calibri" w:hAnsi="Calibri" w:cs="Arial"/>
                <w:i/>
                <w:color w:val="auto"/>
                <w:sz w:val="16"/>
                <w:szCs w:val="16"/>
                <w:lang w:val="es-ES_tradnl"/>
              </w:rPr>
            </w:pPr>
            <w:r w:rsidRPr="0098616B">
              <w:rPr>
                <w:rFonts w:ascii="Calibri" w:hAnsi="Calibri" w:cs="Arial"/>
                <w:i/>
                <w:color w:val="auto"/>
                <w:sz w:val="16"/>
                <w:szCs w:val="16"/>
                <w:lang w:val="es-ES_tradnl"/>
              </w:rPr>
              <w:t>Nueva sección 5.1</w:t>
            </w:r>
          </w:p>
          <w:p w:rsidR="00B17738" w:rsidRPr="0098616B" w:rsidRDefault="00B17738" w:rsidP="0098616B">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Plan actualización</w:t>
            </w:r>
          </w:p>
          <w:p w:rsidR="00B17738" w:rsidRPr="0098616B" w:rsidRDefault="00B17738" w:rsidP="0098616B">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Líneas de código</w:t>
            </w:r>
          </w:p>
          <w:p w:rsidR="00B17738" w:rsidRPr="0098616B" w:rsidRDefault="00B17738" w:rsidP="0098616B">
            <w:pPr>
              <w:pStyle w:val="TabColTitle1"/>
              <w:rPr>
                <w:rFonts w:ascii="Calibri" w:hAnsi="Calibri" w:cs="Arial"/>
                <w:i/>
                <w:color w:val="auto"/>
                <w:sz w:val="16"/>
                <w:szCs w:val="16"/>
                <w:lang w:val="es-ES_tradnl"/>
              </w:rPr>
            </w:pPr>
            <w:r w:rsidRPr="0098616B">
              <w:rPr>
                <w:rFonts w:ascii="Calibri" w:hAnsi="Calibri" w:cs="Arial"/>
                <w:i/>
                <w:color w:val="auto"/>
                <w:sz w:val="16"/>
                <w:szCs w:val="16"/>
                <w:lang w:val="es-ES_tradnl"/>
              </w:rPr>
              <w:t>Nueva sección 6.1</w:t>
            </w:r>
          </w:p>
          <w:p w:rsidR="00B17738" w:rsidRPr="0098616B" w:rsidRDefault="00B17738" w:rsidP="0098616B">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Plan Rollback Actualización</w:t>
            </w:r>
          </w:p>
          <w:p w:rsidR="00B17738" w:rsidRPr="0098616B" w:rsidRDefault="00B17738" w:rsidP="0098616B">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Líneas de Código</w:t>
            </w:r>
          </w:p>
          <w:p w:rsidR="00B17738" w:rsidRPr="0098616B" w:rsidRDefault="00B17738" w:rsidP="0098616B">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Aplicación</w:t>
            </w:r>
          </w:p>
          <w:p w:rsidR="00B17738" w:rsidRPr="0098616B" w:rsidRDefault="00B17738" w:rsidP="0098616B">
            <w:pPr>
              <w:pStyle w:val="TabColTitle1"/>
              <w:rPr>
                <w:rFonts w:ascii="Calibri" w:hAnsi="Calibri" w:cs="Arial"/>
                <w:i/>
                <w:color w:val="auto"/>
                <w:sz w:val="16"/>
                <w:szCs w:val="16"/>
                <w:lang w:val="es-ES_tradnl"/>
              </w:rPr>
            </w:pPr>
            <w:r w:rsidRPr="0098616B">
              <w:rPr>
                <w:rFonts w:ascii="Calibri" w:hAnsi="Calibri" w:cs="Arial"/>
                <w:i/>
                <w:color w:val="auto"/>
                <w:sz w:val="16"/>
                <w:szCs w:val="16"/>
                <w:lang w:val="es-ES_tradnl"/>
              </w:rPr>
              <w:t>Instrucción para</w:t>
            </w:r>
          </w:p>
          <w:p w:rsidR="00B17738" w:rsidRPr="0098616B" w:rsidRDefault="00B17738" w:rsidP="0098616B">
            <w:pPr>
              <w:pStyle w:val="TabColTitle1"/>
              <w:rPr>
                <w:rFonts w:ascii="Calibri" w:hAnsi="Calibri" w:cs="Arial"/>
                <w:color w:val="auto"/>
                <w:sz w:val="16"/>
                <w:szCs w:val="16"/>
                <w:lang w:val="es-ES_tradnl"/>
              </w:rPr>
            </w:pPr>
            <w:r w:rsidRPr="0098616B">
              <w:rPr>
                <w:rFonts w:ascii="Calibri" w:hAnsi="Calibri" w:cs="Arial"/>
                <w:i/>
                <w:color w:val="auto"/>
                <w:sz w:val="16"/>
                <w:szCs w:val="16"/>
                <w:lang w:val="es-ES_tradnl"/>
              </w:rPr>
              <w:t>Registro en la CMDB</w:t>
            </w:r>
            <w:r w:rsidRPr="0098616B">
              <w:rPr>
                <w:rFonts w:ascii="Calibri" w:hAnsi="Calibri" w:cs="Arial"/>
                <w:color w:val="auto"/>
                <w:sz w:val="16"/>
                <w:szCs w:val="16"/>
                <w:lang w:val="es-ES_tradnl"/>
              </w:rPr>
              <w:t>,</w:t>
            </w:r>
          </w:p>
          <w:p w:rsidR="00677D4A" w:rsidRPr="0098616B" w:rsidRDefault="00B17738" w:rsidP="00B17738">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literal 10</w:t>
            </w:r>
          </w:p>
        </w:tc>
        <w:tc>
          <w:tcPr>
            <w:tcW w:w="1814"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Añadir</w:t>
            </w:r>
          </w:p>
        </w:tc>
      </w:tr>
      <w:tr w:rsidR="008A1AE0" w:rsidRPr="0098616B" w:rsidTr="0098616B">
        <w:trPr>
          <w:trHeight w:hRule="exact" w:val="789"/>
        </w:trPr>
        <w:tc>
          <w:tcPr>
            <w:tcW w:w="1083"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5.0</w:t>
            </w:r>
          </w:p>
        </w:tc>
        <w:tc>
          <w:tcPr>
            <w:tcW w:w="1293"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Abr 2017</w:t>
            </w:r>
          </w:p>
        </w:tc>
        <w:tc>
          <w:tcPr>
            <w:tcW w:w="1776"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Modificación Documento</w:t>
            </w:r>
          </w:p>
        </w:tc>
        <w:tc>
          <w:tcPr>
            <w:tcW w:w="837"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Pág. 1</w:t>
            </w:r>
          </w:p>
        </w:tc>
        <w:tc>
          <w:tcPr>
            <w:tcW w:w="2650"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Cambio de versión , por inclusión de matriz resumen de afectación a la versión de la aplicación</w:t>
            </w:r>
          </w:p>
        </w:tc>
        <w:tc>
          <w:tcPr>
            <w:tcW w:w="1814"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Añadir</w:t>
            </w:r>
          </w:p>
        </w:tc>
      </w:tr>
      <w:tr w:rsidR="008A1AE0" w:rsidRPr="0098616B" w:rsidTr="0098616B">
        <w:trPr>
          <w:trHeight w:hRule="exact" w:val="634"/>
        </w:trPr>
        <w:tc>
          <w:tcPr>
            <w:tcW w:w="1083"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5.1</w:t>
            </w:r>
          </w:p>
        </w:tc>
        <w:tc>
          <w:tcPr>
            <w:tcW w:w="1293"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Enero 2018</w:t>
            </w:r>
          </w:p>
        </w:tc>
        <w:tc>
          <w:tcPr>
            <w:tcW w:w="1776"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Modificación Documento</w:t>
            </w:r>
          </w:p>
        </w:tc>
        <w:tc>
          <w:tcPr>
            <w:tcW w:w="837"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Pág. 4</w:t>
            </w:r>
          </w:p>
        </w:tc>
        <w:tc>
          <w:tcPr>
            <w:tcW w:w="2650"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Cambio de versión por mejora en la sección 6  del Rollback</w:t>
            </w:r>
          </w:p>
        </w:tc>
        <w:tc>
          <w:tcPr>
            <w:tcW w:w="1814" w:type="dxa"/>
            <w:shd w:val="clear" w:color="auto" w:fill="auto"/>
          </w:tcPr>
          <w:p w:rsidR="00677D4A" w:rsidRPr="0098616B" w:rsidRDefault="00677D4A"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Modificar</w:t>
            </w:r>
          </w:p>
        </w:tc>
      </w:tr>
      <w:tr w:rsidR="008A1AE0" w:rsidRPr="0098616B" w:rsidTr="0098616B">
        <w:trPr>
          <w:trHeight w:hRule="exact" w:val="1836"/>
        </w:trPr>
        <w:tc>
          <w:tcPr>
            <w:tcW w:w="1083" w:type="dxa"/>
            <w:shd w:val="clear" w:color="auto" w:fill="auto"/>
          </w:tcPr>
          <w:p w:rsidR="00677D4A" w:rsidRPr="0098616B" w:rsidRDefault="00D8275B"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6.0</w:t>
            </w:r>
          </w:p>
        </w:tc>
        <w:tc>
          <w:tcPr>
            <w:tcW w:w="1293" w:type="dxa"/>
            <w:shd w:val="clear" w:color="auto" w:fill="auto"/>
          </w:tcPr>
          <w:p w:rsidR="00677D4A" w:rsidRPr="0098616B" w:rsidDel="00874AA3" w:rsidRDefault="00D8275B"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Noviembre 2018</w:t>
            </w:r>
          </w:p>
        </w:tc>
        <w:tc>
          <w:tcPr>
            <w:tcW w:w="1776" w:type="dxa"/>
            <w:shd w:val="clear" w:color="auto" w:fill="auto"/>
          </w:tcPr>
          <w:p w:rsidR="00677D4A" w:rsidRPr="0098616B" w:rsidRDefault="00D8275B"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Modificación Documento</w:t>
            </w:r>
          </w:p>
        </w:tc>
        <w:tc>
          <w:tcPr>
            <w:tcW w:w="837" w:type="dxa"/>
            <w:shd w:val="clear" w:color="auto" w:fill="auto"/>
          </w:tcPr>
          <w:p w:rsidR="00677D4A" w:rsidRPr="0098616B" w:rsidRDefault="00D8275B"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Todas</w:t>
            </w:r>
          </w:p>
        </w:tc>
        <w:tc>
          <w:tcPr>
            <w:tcW w:w="2650" w:type="dxa"/>
            <w:shd w:val="clear" w:color="auto" w:fill="auto"/>
          </w:tcPr>
          <w:p w:rsidR="00677D4A" w:rsidRPr="0098616B" w:rsidRDefault="00D8275B"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Se eliminan las secciones del documento orientadas al cambio de proveedores, dado que forman parte de la solicitud general del cambio. Se elimina la solicitud de la CMDB, dado que es parte del proceso</w:t>
            </w:r>
          </w:p>
        </w:tc>
        <w:tc>
          <w:tcPr>
            <w:tcW w:w="1814" w:type="dxa"/>
            <w:shd w:val="clear" w:color="auto" w:fill="auto"/>
          </w:tcPr>
          <w:p w:rsidR="00677D4A" w:rsidRPr="0098616B" w:rsidDel="006A4944" w:rsidRDefault="00B17738" w:rsidP="007725BF">
            <w:pPr>
              <w:pStyle w:val="TabColTitle1"/>
              <w:rPr>
                <w:rFonts w:ascii="Calibri" w:hAnsi="Calibri" w:cs="Arial"/>
                <w:color w:val="auto"/>
                <w:sz w:val="16"/>
                <w:szCs w:val="16"/>
                <w:lang w:val="es-ES_tradnl"/>
              </w:rPr>
            </w:pPr>
            <w:r w:rsidRPr="0098616B">
              <w:rPr>
                <w:rFonts w:ascii="Calibri" w:hAnsi="Calibri" w:cs="Arial"/>
                <w:color w:val="auto"/>
                <w:sz w:val="16"/>
                <w:szCs w:val="16"/>
                <w:lang w:val="es-ES_tradnl"/>
              </w:rPr>
              <w:t>Modificar</w:t>
            </w:r>
          </w:p>
        </w:tc>
      </w:tr>
      <w:tr w:rsidR="008774DF" w:rsidRPr="0098616B" w:rsidTr="008774DF">
        <w:trPr>
          <w:trHeight w:hRule="exact" w:val="903"/>
        </w:trPr>
        <w:tc>
          <w:tcPr>
            <w:tcW w:w="1083" w:type="dxa"/>
            <w:shd w:val="clear" w:color="auto" w:fill="auto"/>
          </w:tcPr>
          <w:p w:rsidR="008774DF" w:rsidRPr="0098616B" w:rsidRDefault="008774DF" w:rsidP="007725BF">
            <w:pPr>
              <w:pStyle w:val="TabColTitle1"/>
              <w:rPr>
                <w:rFonts w:ascii="Calibri" w:hAnsi="Calibri" w:cs="Arial"/>
                <w:color w:val="auto"/>
                <w:sz w:val="16"/>
                <w:szCs w:val="16"/>
                <w:lang w:val="es-ES_tradnl"/>
              </w:rPr>
            </w:pPr>
            <w:r>
              <w:rPr>
                <w:rFonts w:ascii="Calibri" w:hAnsi="Calibri" w:cs="Arial"/>
                <w:color w:val="auto"/>
                <w:sz w:val="16"/>
                <w:szCs w:val="16"/>
                <w:lang w:val="es-ES_tradnl"/>
              </w:rPr>
              <w:t>6.1</w:t>
            </w:r>
          </w:p>
        </w:tc>
        <w:tc>
          <w:tcPr>
            <w:tcW w:w="1293" w:type="dxa"/>
            <w:shd w:val="clear" w:color="auto" w:fill="auto"/>
          </w:tcPr>
          <w:p w:rsidR="008774DF" w:rsidRPr="0098616B" w:rsidRDefault="008774DF" w:rsidP="007725BF">
            <w:pPr>
              <w:pStyle w:val="TabColTitle1"/>
              <w:rPr>
                <w:rFonts w:ascii="Calibri" w:hAnsi="Calibri" w:cs="Arial"/>
                <w:color w:val="auto"/>
                <w:sz w:val="16"/>
                <w:szCs w:val="16"/>
                <w:lang w:val="es-ES_tradnl"/>
              </w:rPr>
            </w:pPr>
            <w:r>
              <w:rPr>
                <w:rFonts w:ascii="Calibri" w:hAnsi="Calibri" w:cs="Arial"/>
                <w:color w:val="auto"/>
                <w:sz w:val="16"/>
                <w:szCs w:val="16"/>
                <w:lang w:val="es-ES_tradnl"/>
              </w:rPr>
              <w:t>Agosto 2019</w:t>
            </w:r>
          </w:p>
        </w:tc>
        <w:tc>
          <w:tcPr>
            <w:tcW w:w="1776" w:type="dxa"/>
            <w:shd w:val="clear" w:color="auto" w:fill="auto"/>
          </w:tcPr>
          <w:p w:rsidR="008774DF" w:rsidRPr="0098616B" w:rsidRDefault="008774DF" w:rsidP="007725BF">
            <w:pPr>
              <w:pStyle w:val="TabColTitle1"/>
              <w:rPr>
                <w:rFonts w:ascii="Calibri" w:hAnsi="Calibri" w:cs="Arial"/>
                <w:color w:val="auto"/>
                <w:sz w:val="16"/>
                <w:szCs w:val="16"/>
                <w:lang w:val="es-ES_tradnl"/>
              </w:rPr>
            </w:pPr>
            <w:r>
              <w:rPr>
                <w:rFonts w:ascii="Calibri" w:hAnsi="Calibri" w:cs="Arial"/>
                <w:color w:val="auto"/>
                <w:sz w:val="16"/>
                <w:szCs w:val="16"/>
                <w:lang w:val="es-ES_tradnl"/>
              </w:rPr>
              <w:t>Modificación</w:t>
            </w:r>
          </w:p>
        </w:tc>
        <w:tc>
          <w:tcPr>
            <w:tcW w:w="837" w:type="dxa"/>
            <w:shd w:val="clear" w:color="auto" w:fill="auto"/>
          </w:tcPr>
          <w:p w:rsidR="008774DF" w:rsidRPr="0098616B" w:rsidRDefault="00FB4AA4" w:rsidP="007725BF">
            <w:pPr>
              <w:pStyle w:val="TabColTitle1"/>
              <w:rPr>
                <w:rFonts w:ascii="Calibri" w:hAnsi="Calibri" w:cs="Arial"/>
                <w:color w:val="auto"/>
                <w:sz w:val="16"/>
                <w:szCs w:val="16"/>
                <w:lang w:val="es-ES_tradnl"/>
              </w:rPr>
            </w:pPr>
            <w:r>
              <w:rPr>
                <w:rFonts w:ascii="Calibri" w:hAnsi="Calibri" w:cs="Arial"/>
                <w:color w:val="auto"/>
                <w:sz w:val="16"/>
                <w:szCs w:val="16"/>
                <w:lang w:val="es-ES_tradnl"/>
              </w:rPr>
              <w:t>Pág. 4, Pág. 7</w:t>
            </w:r>
          </w:p>
        </w:tc>
        <w:tc>
          <w:tcPr>
            <w:tcW w:w="2650" w:type="dxa"/>
            <w:shd w:val="clear" w:color="auto" w:fill="auto"/>
          </w:tcPr>
          <w:p w:rsidR="008774DF" w:rsidRPr="0098616B" w:rsidRDefault="00FB4AA4" w:rsidP="007725BF">
            <w:pPr>
              <w:pStyle w:val="TabColTitle1"/>
              <w:rPr>
                <w:rFonts w:ascii="Calibri" w:hAnsi="Calibri" w:cs="Arial"/>
                <w:color w:val="auto"/>
                <w:sz w:val="16"/>
                <w:szCs w:val="16"/>
                <w:lang w:val="es-ES_tradnl"/>
              </w:rPr>
            </w:pPr>
            <w:r>
              <w:rPr>
                <w:rFonts w:ascii="Calibri" w:hAnsi="Calibri" w:cs="Arial"/>
                <w:color w:val="auto"/>
                <w:sz w:val="16"/>
                <w:szCs w:val="16"/>
                <w:lang w:val="es-ES_tradnl"/>
              </w:rPr>
              <w:t>Se cambió la aplicación del literal 2 al 1. Se incluyó Los beneficios de la ejecución del cambio</w:t>
            </w:r>
          </w:p>
        </w:tc>
        <w:tc>
          <w:tcPr>
            <w:tcW w:w="1814" w:type="dxa"/>
            <w:shd w:val="clear" w:color="auto" w:fill="auto"/>
          </w:tcPr>
          <w:p w:rsidR="008774DF" w:rsidRPr="0098616B" w:rsidRDefault="00FB4AA4" w:rsidP="007725BF">
            <w:pPr>
              <w:pStyle w:val="TabColTitle1"/>
              <w:rPr>
                <w:rFonts w:ascii="Calibri" w:hAnsi="Calibri" w:cs="Arial"/>
                <w:color w:val="auto"/>
                <w:sz w:val="16"/>
                <w:szCs w:val="16"/>
                <w:lang w:val="es-ES_tradnl"/>
              </w:rPr>
            </w:pPr>
            <w:r>
              <w:rPr>
                <w:rFonts w:ascii="Calibri" w:hAnsi="Calibri" w:cs="Arial"/>
                <w:color w:val="auto"/>
                <w:sz w:val="16"/>
                <w:szCs w:val="16"/>
                <w:lang w:val="es-ES_tradnl"/>
              </w:rPr>
              <w:t>Modificar / Añadir</w:t>
            </w:r>
          </w:p>
        </w:tc>
      </w:tr>
    </w:tbl>
    <w:p w:rsidR="000134B6" w:rsidRDefault="000134B6" w:rsidP="009011D3">
      <w:pPr>
        <w:pStyle w:val="CenterText1"/>
        <w:rPr>
          <w:rFonts w:ascii="Calibri" w:hAnsi="Calibri"/>
          <w:szCs w:val="24"/>
          <w:lang w:val="es-ES_tradnl"/>
        </w:rPr>
      </w:pPr>
    </w:p>
    <w:p w:rsidR="000134B6" w:rsidRDefault="000134B6">
      <w:pPr>
        <w:spacing w:after="0" w:line="240" w:lineRule="auto"/>
        <w:rPr>
          <w:rFonts w:ascii="Calibri" w:hAnsi="Calibri"/>
          <w:b/>
          <w:color w:val="0000FF"/>
          <w:sz w:val="24"/>
          <w:szCs w:val="24"/>
          <w:lang w:val="es-ES_tradnl"/>
        </w:rPr>
      </w:pPr>
      <w:r>
        <w:rPr>
          <w:rFonts w:ascii="Calibri" w:hAnsi="Calibri"/>
          <w:szCs w:val="24"/>
          <w:lang w:val="es-ES_tradnl"/>
        </w:rPr>
        <w:br w:type="page"/>
      </w:r>
    </w:p>
    <w:p w:rsidR="00677D4A" w:rsidRDefault="00677D4A" w:rsidP="009011D3">
      <w:pPr>
        <w:pStyle w:val="CenterText1"/>
        <w:rPr>
          <w:rFonts w:ascii="Calibri" w:hAnsi="Calibri"/>
          <w:szCs w:val="24"/>
          <w:lang w:val="es-ES_tradnl"/>
        </w:rPr>
      </w:pPr>
    </w:p>
    <w:bookmarkEnd w:id="0"/>
    <w:p w:rsidR="00B33489" w:rsidRPr="00B33489" w:rsidRDefault="00B33489" w:rsidP="0046492B">
      <w:pPr>
        <w:spacing w:after="0" w:line="240" w:lineRule="auto"/>
        <w:jc w:val="center"/>
        <w:rPr>
          <w:sz w:val="48"/>
        </w:rPr>
      </w:pPr>
      <w:r w:rsidRPr="00B33489">
        <w:rPr>
          <w:sz w:val="48"/>
        </w:rPr>
        <w:t>Contenido</w:t>
      </w:r>
    </w:p>
    <w:p w:rsidR="00171220" w:rsidRDefault="00B33489">
      <w:pPr>
        <w:pStyle w:val="TDC1"/>
        <w:rPr>
          <w:rFonts w:asciiTheme="minorHAnsi" w:eastAsiaTheme="minorEastAsia" w:hAnsiTheme="minorHAnsi" w:cstheme="minorBidi"/>
          <w:noProof/>
          <w:color w:val="auto"/>
          <w:sz w:val="22"/>
          <w:szCs w:val="22"/>
          <w:lang w:val="es-EC" w:eastAsia="es-EC"/>
        </w:rPr>
      </w:pPr>
      <w:r w:rsidRPr="009011D3">
        <w:rPr>
          <w:color w:val="auto"/>
          <w:sz w:val="22"/>
          <w:szCs w:val="22"/>
        </w:rPr>
        <w:fldChar w:fldCharType="begin"/>
      </w:r>
      <w:r w:rsidRPr="00FB4AA4">
        <w:rPr>
          <w:color w:val="auto"/>
          <w:sz w:val="22"/>
          <w:szCs w:val="22"/>
          <w:lang w:val="es-EC"/>
        </w:rPr>
        <w:instrText xml:space="preserve"> TOC \o "1-3" \h \z \u </w:instrText>
      </w:r>
      <w:r w:rsidRPr="009011D3">
        <w:rPr>
          <w:color w:val="auto"/>
          <w:sz w:val="22"/>
          <w:szCs w:val="22"/>
        </w:rPr>
        <w:fldChar w:fldCharType="separate"/>
      </w:r>
      <w:hyperlink w:anchor="_Toc22659532" w:history="1">
        <w:r w:rsidR="00171220" w:rsidRPr="00FE16CC">
          <w:rPr>
            <w:rStyle w:val="Hipervnculo"/>
            <w:noProof/>
          </w:rPr>
          <w:t>1.</w:t>
        </w:r>
        <w:r w:rsidR="00171220">
          <w:rPr>
            <w:rFonts w:asciiTheme="minorHAnsi" w:eastAsiaTheme="minorEastAsia" w:hAnsiTheme="minorHAnsi" w:cstheme="minorBidi"/>
            <w:noProof/>
            <w:color w:val="auto"/>
            <w:sz w:val="22"/>
            <w:szCs w:val="22"/>
            <w:lang w:val="es-EC" w:eastAsia="es-EC"/>
          </w:rPr>
          <w:tab/>
        </w:r>
        <w:r w:rsidR="00171220" w:rsidRPr="00FE16CC">
          <w:rPr>
            <w:rStyle w:val="Hipervnculo"/>
            <w:noProof/>
          </w:rPr>
          <w:t>Información Básica</w:t>
        </w:r>
        <w:r w:rsidR="00171220">
          <w:rPr>
            <w:noProof/>
            <w:webHidden/>
          </w:rPr>
          <w:tab/>
        </w:r>
        <w:r w:rsidR="00171220">
          <w:rPr>
            <w:noProof/>
            <w:webHidden/>
          </w:rPr>
          <w:fldChar w:fldCharType="begin"/>
        </w:r>
        <w:r w:rsidR="00171220">
          <w:rPr>
            <w:noProof/>
            <w:webHidden/>
          </w:rPr>
          <w:instrText xml:space="preserve"> PAGEREF _Toc22659532 \h </w:instrText>
        </w:r>
        <w:r w:rsidR="00171220">
          <w:rPr>
            <w:noProof/>
            <w:webHidden/>
          </w:rPr>
        </w:r>
        <w:r w:rsidR="00171220">
          <w:rPr>
            <w:noProof/>
            <w:webHidden/>
          </w:rPr>
          <w:fldChar w:fldCharType="separate"/>
        </w:r>
        <w:r w:rsidR="001B21B7">
          <w:rPr>
            <w:noProof/>
            <w:webHidden/>
          </w:rPr>
          <w:t>4</w:t>
        </w:r>
        <w:r w:rsidR="00171220">
          <w:rPr>
            <w:noProof/>
            <w:webHidden/>
          </w:rPr>
          <w:fldChar w:fldCharType="end"/>
        </w:r>
      </w:hyperlink>
    </w:p>
    <w:p w:rsidR="00171220" w:rsidRDefault="00D56A1D">
      <w:pPr>
        <w:pStyle w:val="TDC1"/>
        <w:rPr>
          <w:rFonts w:asciiTheme="minorHAnsi" w:eastAsiaTheme="minorEastAsia" w:hAnsiTheme="minorHAnsi" w:cstheme="minorBidi"/>
          <w:noProof/>
          <w:color w:val="auto"/>
          <w:sz w:val="22"/>
          <w:szCs w:val="22"/>
          <w:lang w:val="es-EC" w:eastAsia="es-EC"/>
        </w:rPr>
      </w:pPr>
      <w:hyperlink w:anchor="_Toc22659533" w:history="1">
        <w:r w:rsidR="00171220" w:rsidRPr="00FE16CC">
          <w:rPr>
            <w:rStyle w:val="Hipervnculo"/>
            <w:noProof/>
          </w:rPr>
          <w:t>2.</w:t>
        </w:r>
        <w:r w:rsidR="00171220">
          <w:rPr>
            <w:rFonts w:asciiTheme="minorHAnsi" w:eastAsiaTheme="minorEastAsia" w:hAnsiTheme="minorHAnsi" w:cstheme="minorBidi"/>
            <w:noProof/>
            <w:color w:val="auto"/>
            <w:sz w:val="22"/>
            <w:szCs w:val="22"/>
            <w:lang w:val="es-EC" w:eastAsia="es-EC"/>
          </w:rPr>
          <w:tab/>
        </w:r>
        <w:r w:rsidR="00171220" w:rsidRPr="00FE16CC">
          <w:rPr>
            <w:rStyle w:val="Hipervnculo"/>
            <w:noProof/>
          </w:rPr>
          <w:t>Proveedor Externo</w:t>
        </w:r>
        <w:r w:rsidR="00171220">
          <w:rPr>
            <w:noProof/>
            <w:webHidden/>
          </w:rPr>
          <w:tab/>
        </w:r>
        <w:r w:rsidR="00171220">
          <w:rPr>
            <w:noProof/>
            <w:webHidden/>
          </w:rPr>
          <w:fldChar w:fldCharType="begin"/>
        </w:r>
        <w:r w:rsidR="00171220">
          <w:rPr>
            <w:noProof/>
            <w:webHidden/>
          </w:rPr>
          <w:instrText xml:space="preserve"> PAGEREF _Toc22659533 \h </w:instrText>
        </w:r>
        <w:r w:rsidR="00171220">
          <w:rPr>
            <w:noProof/>
            <w:webHidden/>
          </w:rPr>
        </w:r>
        <w:r w:rsidR="00171220">
          <w:rPr>
            <w:noProof/>
            <w:webHidden/>
          </w:rPr>
          <w:fldChar w:fldCharType="separate"/>
        </w:r>
        <w:r w:rsidR="001B21B7">
          <w:rPr>
            <w:noProof/>
            <w:webHidden/>
          </w:rPr>
          <w:t>4</w:t>
        </w:r>
        <w:r w:rsidR="00171220">
          <w:rPr>
            <w:noProof/>
            <w:webHidden/>
          </w:rPr>
          <w:fldChar w:fldCharType="end"/>
        </w:r>
      </w:hyperlink>
    </w:p>
    <w:p w:rsidR="00171220" w:rsidRDefault="00D56A1D">
      <w:pPr>
        <w:pStyle w:val="TDC1"/>
        <w:rPr>
          <w:rFonts w:asciiTheme="minorHAnsi" w:eastAsiaTheme="minorEastAsia" w:hAnsiTheme="minorHAnsi" w:cstheme="minorBidi"/>
          <w:noProof/>
          <w:color w:val="auto"/>
          <w:sz w:val="22"/>
          <w:szCs w:val="22"/>
          <w:lang w:val="es-EC" w:eastAsia="es-EC"/>
        </w:rPr>
      </w:pPr>
      <w:hyperlink w:anchor="_Toc22659534" w:history="1">
        <w:r w:rsidR="00171220" w:rsidRPr="00FE16CC">
          <w:rPr>
            <w:rStyle w:val="Hipervnculo"/>
            <w:noProof/>
          </w:rPr>
          <w:t>3.</w:t>
        </w:r>
        <w:r w:rsidR="00171220">
          <w:rPr>
            <w:rFonts w:asciiTheme="minorHAnsi" w:eastAsiaTheme="minorEastAsia" w:hAnsiTheme="minorHAnsi" w:cstheme="minorBidi"/>
            <w:noProof/>
            <w:color w:val="auto"/>
            <w:sz w:val="22"/>
            <w:szCs w:val="22"/>
            <w:lang w:val="es-EC" w:eastAsia="es-EC"/>
          </w:rPr>
          <w:tab/>
        </w:r>
        <w:r w:rsidR="00171220" w:rsidRPr="00FE16CC">
          <w:rPr>
            <w:rStyle w:val="Hipervnculo"/>
            <w:noProof/>
          </w:rPr>
          <w:t>Pasos previos a la Implementación del Cambio</w:t>
        </w:r>
        <w:r w:rsidR="00171220">
          <w:rPr>
            <w:noProof/>
            <w:webHidden/>
          </w:rPr>
          <w:tab/>
        </w:r>
        <w:r w:rsidR="00171220">
          <w:rPr>
            <w:noProof/>
            <w:webHidden/>
          </w:rPr>
          <w:fldChar w:fldCharType="begin"/>
        </w:r>
        <w:r w:rsidR="00171220">
          <w:rPr>
            <w:noProof/>
            <w:webHidden/>
          </w:rPr>
          <w:instrText xml:space="preserve"> PAGEREF _Toc22659534 \h </w:instrText>
        </w:r>
        <w:r w:rsidR="00171220">
          <w:rPr>
            <w:noProof/>
            <w:webHidden/>
          </w:rPr>
        </w:r>
        <w:r w:rsidR="00171220">
          <w:rPr>
            <w:noProof/>
            <w:webHidden/>
          </w:rPr>
          <w:fldChar w:fldCharType="separate"/>
        </w:r>
        <w:r w:rsidR="001B21B7">
          <w:rPr>
            <w:noProof/>
            <w:webHidden/>
          </w:rPr>
          <w:t>4</w:t>
        </w:r>
        <w:r w:rsidR="00171220">
          <w:rPr>
            <w:noProof/>
            <w:webHidden/>
          </w:rPr>
          <w:fldChar w:fldCharType="end"/>
        </w:r>
      </w:hyperlink>
    </w:p>
    <w:p w:rsidR="00171220" w:rsidRDefault="00D56A1D">
      <w:pPr>
        <w:pStyle w:val="TDC1"/>
        <w:rPr>
          <w:rFonts w:asciiTheme="minorHAnsi" w:eastAsiaTheme="minorEastAsia" w:hAnsiTheme="minorHAnsi" w:cstheme="minorBidi"/>
          <w:noProof/>
          <w:color w:val="auto"/>
          <w:sz w:val="22"/>
          <w:szCs w:val="22"/>
          <w:lang w:val="es-EC" w:eastAsia="es-EC"/>
        </w:rPr>
      </w:pPr>
      <w:hyperlink w:anchor="_Toc22659535" w:history="1">
        <w:r w:rsidR="00171220" w:rsidRPr="00FE16CC">
          <w:rPr>
            <w:rStyle w:val="Hipervnculo"/>
            <w:noProof/>
          </w:rPr>
          <w:t>4.</w:t>
        </w:r>
        <w:r w:rsidR="00171220">
          <w:rPr>
            <w:rFonts w:asciiTheme="minorHAnsi" w:eastAsiaTheme="minorEastAsia" w:hAnsiTheme="minorHAnsi" w:cstheme="minorBidi"/>
            <w:noProof/>
            <w:color w:val="auto"/>
            <w:sz w:val="22"/>
            <w:szCs w:val="22"/>
            <w:lang w:val="es-EC" w:eastAsia="es-EC"/>
          </w:rPr>
          <w:tab/>
        </w:r>
        <w:r w:rsidR="00171220" w:rsidRPr="00FE16CC">
          <w:rPr>
            <w:rStyle w:val="Hipervnculo"/>
            <w:noProof/>
          </w:rPr>
          <w:t>Implementación del Cambio</w:t>
        </w:r>
        <w:r w:rsidR="00171220">
          <w:rPr>
            <w:noProof/>
            <w:webHidden/>
          </w:rPr>
          <w:tab/>
        </w:r>
        <w:r w:rsidR="00171220">
          <w:rPr>
            <w:noProof/>
            <w:webHidden/>
          </w:rPr>
          <w:fldChar w:fldCharType="begin"/>
        </w:r>
        <w:r w:rsidR="00171220">
          <w:rPr>
            <w:noProof/>
            <w:webHidden/>
          </w:rPr>
          <w:instrText xml:space="preserve"> PAGEREF _Toc22659535 \h </w:instrText>
        </w:r>
        <w:r w:rsidR="00171220">
          <w:rPr>
            <w:noProof/>
            <w:webHidden/>
          </w:rPr>
        </w:r>
        <w:r w:rsidR="00171220">
          <w:rPr>
            <w:noProof/>
            <w:webHidden/>
          </w:rPr>
          <w:fldChar w:fldCharType="separate"/>
        </w:r>
        <w:r w:rsidR="001B21B7">
          <w:rPr>
            <w:noProof/>
            <w:webHidden/>
          </w:rPr>
          <w:t>4</w:t>
        </w:r>
        <w:r w:rsidR="00171220">
          <w:rPr>
            <w:noProof/>
            <w:webHidden/>
          </w:rPr>
          <w:fldChar w:fldCharType="end"/>
        </w:r>
      </w:hyperlink>
    </w:p>
    <w:p w:rsidR="00171220" w:rsidRDefault="00D56A1D">
      <w:pPr>
        <w:pStyle w:val="TDC1"/>
        <w:rPr>
          <w:rFonts w:asciiTheme="minorHAnsi" w:eastAsiaTheme="minorEastAsia" w:hAnsiTheme="minorHAnsi" w:cstheme="minorBidi"/>
          <w:noProof/>
          <w:color w:val="auto"/>
          <w:sz w:val="22"/>
          <w:szCs w:val="22"/>
          <w:lang w:val="es-EC" w:eastAsia="es-EC"/>
        </w:rPr>
      </w:pPr>
      <w:hyperlink w:anchor="_Toc22659536" w:history="1">
        <w:r w:rsidR="00171220" w:rsidRPr="00FE16CC">
          <w:rPr>
            <w:rStyle w:val="Hipervnculo"/>
            <w:noProof/>
          </w:rPr>
          <w:t>5.</w:t>
        </w:r>
        <w:r w:rsidR="00171220">
          <w:rPr>
            <w:rFonts w:asciiTheme="minorHAnsi" w:eastAsiaTheme="minorEastAsia" w:hAnsiTheme="minorHAnsi" w:cstheme="minorBidi"/>
            <w:noProof/>
            <w:color w:val="auto"/>
            <w:sz w:val="22"/>
            <w:szCs w:val="22"/>
            <w:lang w:val="es-EC" w:eastAsia="es-EC"/>
          </w:rPr>
          <w:tab/>
        </w:r>
        <w:r w:rsidR="00171220" w:rsidRPr="00FE16CC">
          <w:rPr>
            <w:rStyle w:val="Hipervnculo"/>
            <w:noProof/>
          </w:rPr>
          <w:t>Rollback de la Implementación del Cambio</w:t>
        </w:r>
        <w:r w:rsidR="00171220">
          <w:rPr>
            <w:noProof/>
            <w:webHidden/>
          </w:rPr>
          <w:tab/>
        </w:r>
        <w:r w:rsidR="00171220">
          <w:rPr>
            <w:noProof/>
            <w:webHidden/>
          </w:rPr>
          <w:fldChar w:fldCharType="begin"/>
        </w:r>
        <w:r w:rsidR="00171220">
          <w:rPr>
            <w:noProof/>
            <w:webHidden/>
          </w:rPr>
          <w:instrText xml:space="preserve"> PAGEREF _Toc22659536 \h </w:instrText>
        </w:r>
        <w:r w:rsidR="00171220">
          <w:rPr>
            <w:noProof/>
            <w:webHidden/>
          </w:rPr>
        </w:r>
        <w:r w:rsidR="00171220">
          <w:rPr>
            <w:noProof/>
            <w:webHidden/>
          </w:rPr>
          <w:fldChar w:fldCharType="separate"/>
        </w:r>
        <w:r w:rsidR="001B21B7">
          <w:rPr>
            <w:noProof/>
            <w:webHidden/>
          </w:rPr>
          <w:t>9</w:t>
        </w:r>
        <w:r w:rsidR="00171220">
          <w:rPr>
            <w:noProof/>
            <w:webHidden/>
          </w:rPr>
          <w:fldChar w:fldCharType="end"/>
        </w:r>
      </w:hyperlink>
    </w:p>
    <w:p w:rsidR="00171220" w:rsidRDefault="00D56A1D">
      <w:pPr>
        <w:pStyle w:val="TDC1"/>
        <w:rPr>
          <w:rFonts w:asciiTheme="minorHAnsi" w:eastAsiaTheme="minorEastAsia" w:hAnsiTheme="minorHAnsi" w:cstheme="minorBidi"/>
          <w:noProof/>
          <w:color w:val="auto"/>
          <w:sz w:val="22"/>
          <w:szCs w:val="22"/>
          <w:lang w:val="es-EC" w:eastAsia="es-EC"/>
        </w:rPr>
      </w:pPr>
      <w:hyperlink w:anchor="_Toc22659537" w:history="1">
        <w:r w:rsidR="00171220" w:rsidRPr="00FE16CC">
          <w:rPr>
            <w:rStyle w:val="Hipervnculo"/>
            <w:noProof/>
          </w:rPr>
          <w:t>6.</w:t>
        </w:r>
        <w:r w:rsidR="00171220">
          <w:rPr>
            <w:rFonts w:asciiTheme="minorHAnsi" w:eastAsiaTheme="minorEastAsia" w:hAnsiTheme="minorHAnsi" w:cstheme="minorBidi"/>
            <w:noProof/>
            <w:color w:val="auto"/>
            <w:sz w:val="22"/>
            <w:szCs w:val="22"/>
            <w:lang w:val="es-EC" w:eastAsia="es-EC"/>
          </w:rPr>
          <w:tab/>
        </w:r>
        <w:r w:rsidR="00171220" w:rsidRPr="00FE16CC">
          <w:rPr>
            <w:rStyle w:val="Hipervnculo"/>
            <w:noProof/>
          </w:rPr>
          <w:t>Tipo Cambio Versión</w:t>
        </w:r>
        <w:r w:rsidR="00171220">
          <w:rPr>
            <w:noProof/>
            <w:webHidden/>
          </w:rPr>
          <w:tab/>
        </w:r>
        <w:r w:rsidR="00171220">
          <w:rPr>
            <w:noProof/>
            <w:webHidden/>
          </w:rPr>
          <w:fldChar w:fldCharType="begin"/>
        </w:r>
        <w:r w:rsidR="00171220">
          <w:rPr>
            <w:noProof/>
            <w:webHidden/>
          </w:rPr>
          <w:instrText xml:space="preserve"> PAGEREF _Toc22659537 \h </w:instrText>
        </w:r>
        <w:r w:rsidR="00171220">
          <w:rPr>
            <w:noProof/>
            <w:webHidden/>
          </w:rPr>
        </w:r>
        <w:r w:rsidR="00171220">
          <w:rPr>
            <w:noProof/>
            <w:webHidden/>
          </w:rPr>
          <w:fldChar w:fldCharType="separate"/>
        </w:r>
        <w:r w:rsidR="001B21B7">
          <w:rPr>
            <w:noProof/>
            <w:webHidden/>
          </w:rPr>
          <w:t>9</w:t>
        </w:r>
        <w:r w:rsidR="00171220">
          <w:rPr>
            <w:noProof/>
            <w:webHidden/>
          </w:rPr>
          <w:fldChar w:fldCharType="end"/>
        </w:r>
      </w:hyperlink>
    </w:p>
    <w:p w:rsidR="00171220" w:rsidRDefault="00D56A1D">
      <w:pPr>
        <w:pStyle w:val="TDC1"/>
        <w:rPr>
          <w:rFonts w:asciiTheme="minorHAnsi" w:eastAsiaTheme="minorEastAsia" w:hAnsiTheme="minorHAnsi" w:cstheme="minorBidi"/>
          <w:noProof/>
          <w:color w:val="auto"/>
          <w:sz w:val="22"/>
          <w:szCs w:val="22"/>
          <w:lang w:val="es-EC" w:eastAsia="es-EC"/>
        </w:rPr>
      </w:pPr>
      <w:hyperlink w:anchor="_Toc22659538" w:history="1">
        <w:r w:rsidR="00171220" w:rsidRPr="00FE16CC">
          <w:rPr>
            <w:rStyle w:val="Hipervnculo"/>
            <w:noProof/>
          </w:rPr>
          <w:t>7.</w:t>
        </w:r>
        <w:r w:rsidR="00171220">
          <w:rPr>
            <w:rFonts w:asciiTheme="minorHAnsi" w:eastAsiaTheme="minorEastAsia" w:hAnsiTheme="minorHAnsi" w:cstheme="minorBidi"/>
            <w:noProof/>
            <w:color w:val="auto"/>
            <w:sz w:val="22"/>
            <w:szCs w:val="22"/>
            <w:lang w:val="es-EC" w:eastAsia="es-EC"/>
          </w:rPr>
          <w:tab/>
        </w:r>
        <w:r w:rsidR="00171220" w:rsidRPr="00FE16CC">
          <w:rPr>
            <w:rStyle w:val="Hipervnculo"/>
            <w:noProof/>
          </w:rPr>
          <w:t>Plan de actualización - CMDB</w:t>
        </w:r>
        <w:r w:rsidR="00171220">
          <w:rPr>
            <w:noProof/>
            <w:webHidden/>
          </w:rPr>
          <w:tab/>
        </w:r>
        <w:r w:rsidR="00171220">
          <w:rPr>
            <w:noProof/>
            <w:webHidden/>
          </w:rPr>
          <w:fldChar w:fldCharType="begin"/>
        </w:r>
        <w:r w:rsidR="00171220">
          <w:rPr>
            <w:noProof/>
            <w:webHidden/>
          </w:rPr>
          <w:instrText xml:space="preserve"> PAGEREF _Toc22659538 \h </w:instrText>
        </w:r>
        <w:r w:rsidR="00171220">
          <w:rPr>
            <w:noProof/>
            <w:webHidden/>
          </w:rPr>
        </w:r>
        <w:r w:rsidR="00171220">
          <w:rPr>
            <w:noProof/>
            <w:webHidden/>
          </w:rPr>
          <w:fldChar w:fldCharType="separate"/>
        </w:r>
        <w:r w:rsidR="001B21B7">
          <w:rPr>
            <w:noProof/>
            <w:webHidden/>
          </w:rPr>
          <w:t>9</w:t>
        </w:r>
        <w:r w:rsidR="00171220">
          <w:rPr>
            <w:noProof/>
            <w:webHidden/>
          </w:rPr>
          <w:fldChar w:fldCharType="end"/>
        </w:r>
      </w:hyperlink>
    </w:p>
    <w:p w:rsidR="00171220" w:rsidRDefault="00D56A1D">
      <w:pPr>
        <w:pStyle w:val="TDC1"/>
        <w:rPr>
          <w:rFonts w:asciiTheme="minorHAnsi" w:eastAsiaTheme="minorEastAsia" w:hAnsiTheme="minorHAnsi" w:cstheme="minorBidi"/>
          <w:noProof/>
          <w:color w:val="auto"/>
          <w:sz w:val="22"/>
          <w:szCs w:val="22"/>
          <w:lang w:val="es-EC" w:eastAsia="es-EC"/>
        </w:rPr>
      </w:pPr>
      <w:hyperlink w:anchor="_Toc22659539" w:history="1">
        <w:r w:rsidR="00171220" w:rsidRPr="00FE16CC">
          <w:rPr>
            <w:rStyle w:val="Hipervnculo"/>
            <w:noProof/>
          </w:rPr>
          <w:t>8.</w:t>
        </w:r>
        <w:r w:rsidR="00171220">
          <w:rPr>
            <w:rFonts w:asciiTheme="minorHAnsi" w:eastAsiaTheme="minorEastAsia" w:hAnsiTheme="minorHAnsi" w:cstheme="minorBidi"/>
            <w:noProof/>
            <w:color w:val="auto"/>
            <w:sz w:val="22"/>
            <w:szCs w:val="22"/>
            <w:lang w:val="es-EC" w:eastAsia="es-EC"/>
          </w:rPr>
          <w:tab/>
        </w:r>
        <w:r w:rsidR="00171220" w:rsidRPr="00FE16CC">
          <w:rPr>
            <w:rStyle w:val="Hipervnculo"/>
            <w:noProof/>
          </w:rPr>
          <w:t>Fuera de Servicio</w:t>
        </w:r>
        <w:r w:rsidR="00171220">
          <w:rPr>
            <w:noProof/>
            <w:webHidden/>
          </w:rPr>
          <w:tab/>
        </w:r>
        <w:r w:rsidR="00171220">
          <w:rPr>
            <w:noProof/>
            <w:webHidden/>
          </w:rPr>
          <w:fldChar w:fldCharType="begin"/>
        </w:r>
        <w:r w:rsidR="00171220">
          <w:rPr>
            <w:noProof/>
            <w:webHidden/>
          </w:rPr>
          <w:instrText xml:space="preserve"> PAGEREF _Toc22659539 \h </w:instrText>
        </w:r>
        <w:r w:rsidR="00171220">
          <w:rPr>
            <w:noProof/>
            <w:webHidden/>
          </w:rPr>
        </w:r>
        <w:r w:rsidR="00171220">
          <w:rPr>
            <w:noProof/>
            <w:webHidden/>
          </w:rPr>
          <w:fldChar w:fldCharType="separate"/>
        </w:r>
        <w:r w:rsidR="001B21B7">
          <w:rPr>
            <w:noProof/>
            <w:webHidden/>
          </w:rPr>
          <w:t>9</w:t>
        </w:r>
        <w:r w:rsidR="00171220">
          <w:rPr>
            <w:noProof/>
            <w:webHidden/>
          </w:rPr>
          <w:fldChar w:fldCharType="end"/>
        </w:r>
      </w:hyperlink>
    </w:p>
    <w:p w:rsidR="00171220" w:rsidRDefault="00D56A1D">
      <w:pPr>
        <w:pStyle w:val="TDC1"/>
        <w:rPr>
          <w:rFonts w:asciiTheme="minorHAnsi" w:eastAsiaTheme="minorEastAsia" w:hAnsiTheme="minorHAnsi" w:cstheme="minorBidi"/>
          <w:noProof/>
          <w:color w:val="auto"/>
          <w:sz w:val="22"/>
          <w:szCs w:val="22"/>
          <w:lang w:val="es-EC" w:eastAsia="es-EC"/>
        </w:rPr>
      </w:pPr>
      <w:hyperlink w:anchor="_Toc22659540" w:history="1">
        <w:r w:rsidR="00171220" w:rsidRPr="00FE16CC">
          <w:rPr>
            <w:rStyle w:val="Hipervnculo"/>
            <w:noProof/>
          </w:rPr>
          <w:t>9.</w:t>
        </w:r>
        <w:r w:rsidR="00171220">
          <w:rPr>
            <w:rFonts w:asciiTheme="minorHAnsi" w:eastAsiaTheme="minorEastAsia" w:hAnsiTheme="minorHAnsi" w:cstheme="minorBidi"/>
            <w:noProof/>
            <w:color w:val="auto"/>
            <w:sz w:val="22"/>
            <w:szCs w:val="22"/>
            <w:lang w:val="es-EC" w:eastAsia="es-EC"/>
          </w:rPr>
          <w:tab/>
        </w:r>
        <w:r w:rsidR="00171220" w:rsidRPr="00FE16CC">
          <w:rPr>
            <w:rStyle w:val="Hipervnculo"/>
            <w:noProof/>
          </w:rPr>
          <w:t>Beneficios (Tecnológicos o Funcionales)</w:t>
        </w:r>
        <w:r w:rsidR="00171220">
          <w:rPr>
            <w:noProof/>
            <w:webHidden/>
          </w:rPr>
          <w:tab/>
        </w:r>
        <w:r w:rsidR="00171220">
          <w:rPr>
            <w:noProof/>
            <w:webHidden/>
          </w:rPr>
          <w:fldChar w:fldCharType="begin"/>
        </w:r>
        <w:r w:rsidR="00171220">
          <w:rPr>
            <w:noProof/>
            <w:webHidden/>
          </w:rPr>
          <w:instrText xml:space="preserve"> PAGEREF _Toc22659540 \h </w:instrText>
        </w:r>
        <w:r w:rsidR="00171220">
          <w:rPr>
            <w:noProof/>
            <w:webHidden/>
          </w:rPr>
        </w:r>
        <w:r w:rsidR="00171220">
          <w:rPr>
            <w:noProof/>
            <w:webHidden/>
          </w:rPr>
          <w:fldChar w:fldCharType="separate"/>
        </w:r>
        <w:r w:rsidR="001B21B7">
          <w:rPr>
            <w:noProof/>
            <w:webHidden/>
          </w:rPr>
          <w:t>10</w:t>
        </w:r>
        <w:r w:rsidR="00171220">
          <w:rPr>
            <w:noProof/>
            <w:webHidden/>
          </w:rPr>
          <w:fldChar w:fldCharType="end"/>
        </w:r>
      </w:hyperlink>
    </w:p>
    <w:p w:rsidR="00B33489" w:rsidRDefault="00B33489">
      <w:r w:rsidRPr="009011D3">
        <w:rPr>
          <w:b/>
          <w:bCs/>
        </w:rPr>
        <w:fldChar w:fldCharType="end"/>
      </w:r>
    </w:p>
    <w:p w:rsidR="001A1D2C" w:rsidRPr="004B1FE0" w:rsidRDefault="001A1D2C"/>
    <w:p w:rsidR="001A1D2C" w:rsidRPr="004B1FE0" w:rsidRDefault="001A1D2C" w:rsidP="001A1D2C">
      <w:pPr>
        <w:pStyle w:val="CaratulaTitulo"/>
        <w:tabs>
          <w:tab w:val="left" w:pos="284"/>
        </w:tabs>
        <w:rPr>
          <w:rFonts w:cs="Arial"/>
          <w:b w:val="0"/>
          <w:bCs/>
          <w:caps/>
          <w:color w:val="auto"/>
          <w:sz w:val="24"/>
          <w:lang w:val="es-ES_tradnl"/>
        </w:rPr>
      </w:pPr>
    </w:p>
    <w:p w:rsidR="004E1738" w:rsidRPr="00AF22ED" w:rsidRDefault="004E1738" w:rsidP="00FE717E">
      <w:pPr>
        <w:tabs>
          <w:tab w:val="left" w:pos="284"/>
        </w:tabs>
        <w:spacing w:line="360" w:lineRule="auto"/>
        <w:outlineLvl w:val="0"/>
        <w:rPr>
          <w:rFonts w:ascii="Arial" w:hAnsi="Arial" w:cs="Arial"/>
          <w:b/>
          <w:bCs/>
          <w:caps/>
          <w:sz w:val="24"/>
          <w:szCs w:val="24"/>
          <w:lang w:val="es-ES_tradnl"/>
        </w:rPr>
      </w:pPr>
    </w:p>
    <w:p w:rsidR="000134B6" w:rsidRDefault="004E1738">
      <w:pPr>
        <w:spacing w:after="0" w:line="240" w:lineRule="auto"/>
        <w:rPr>
          <w:caps/>
        </w:rPr>
      </w:pPr>
      <w:r w:rsidRPr="004B1FE0">
        <w:rPr>
          <w:caps/>
        </w:rPr>
        <w:br w:type="page"/>
      </w:r>
      <w:bookmarkStart w:id="1" w:name="_Toc255830927"/>
      <w:bookmarkStart w:id="2" w:name="_Toc419901995"/>
      <w:bookmarkStart w:id="3" w:name="_Toc505677293"/>
    </w:p>
    <w:p w:rsidR="001040A6" w:rsidRDefault="001040A6" w:rsidP="00235D26">
      <w:pPr>
        <w:pStyle w:val="Ttulo"/>
        <w:numPr>
          <w:ilvl w:val="0"/>
          <w:numId w:val="16"/>
        </w:numPr>
        <w:jc w:val="left"/>
        <w:rPr>
          <w:sz w:val="22"/>
        </w:rPr>
      </w:pPr>
      <w:bookmarkStart w:id="4" w:name="_Toc22659532"/>
      <w:r w:rsidRPr="00FA682E">
        <w:rPr>
          <w:sz w:val="22"/>
        </w:rPr>
        <w:lastRenderedPageBreak/>
        <w:t>Información Básica</w:t>
      </w:r>
      <w:bookmarkEnd w:id="1"/>
      <w:bookmarkEnd w:id="2"/>
      <w:bookmarkEnd w:id="3"/>
      <w:bookmarkEnd w:id="4"/>
      <w:r w:rsidRPr="00FA682E">
        <w:rPr>
          <w:sz w:val="22"/>
        </w:rPr>
        <w:t xml:space="preserve"> </w:t>
      </w:r>
    </w:p>
    <w:p w:rsidR="00D45316" w:rsidRPr="00887CF6" w:rsidRDefault="00D45316" w:rsidP="00247AD0">
      <w:pPr>
        <w:ind w:left="720"/>
        <w:rPr>
          <w:rFonts w:ascii="Arial" w:hAnsi="Arial" w:cs="Arial"/>
        </w:rPr>
      </w:pPr>
      <w:r w:rsidRPr="00887CF6">
        <w:rPr>
          <w:rFonts w:ascii="Arial" w:hAnsi="Arial" w:cs="Arial"/>
        </w:rPr>
        <w:t>Esta información permitirá la comunicación para cualquier inquietud o inconveniente que se tenga al implementar el cambio.</w:t>
      </w:r>
    </w:p>
    <w:tbl>
      <w:tblPr>
        <w:tblW w:w="455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94"/>
        <w:gridCol w:w="5390"/>
      </w:tblGrid>
      <w:tr w:rsidR="00AC78B7" w:rsidRPr="002E3E4F" w:rsidTr="009011D3">
        <w:trPr>
          <w:trHeight w:val="454"/>
        </w:trPr>
        <w:tc>
          <w:tcPr>
            <w:tcW w:w="1666" w:type="pct"/>
            <w:shd w:val="clear" w:color="auto" w:fill="0070C0"/>
            <w:vAlign w:val="center"/>
          </w:tcPr>
          <w:p w:rsidR="001040A6" w:rsidRPr="00A276B9" w:rsidRDefault="00BA1AA6" w:rsidP="00BA1AA6">
            <w:pPr>
              <w:rPr>
                <w:rFonts w:ascii="Arial" w:hAnsi="Arial" w:cs="Arial"/>
                <w:b/>
                <w:bCs/>
                <w:color w:val="FFFFFF"/>
              </w:rPr>
            </w:pPr>
            <w:r w:rsidRPr="00A276B9">
              <w:rPr>
                <w:rFonts w:ascii="Arial" w:hAnsi="Arial" w:cs="Arial"/>
                <w:b/>
                <w:bCs/>
                <w:color w:val="FFFFFF"/>
              </w:rPr>
              <w:t xml:space="preserve">Número </w:t>
            </w:r>
            <w:r w:rsidR="001040A6" w:rsidRPr="00A276B9">
              <w:rPr>
                <w:rFonts w:ascii="Arial" w:hAnsi="Arial" w:cs="Arial"/>
                <w:b/>
                <w:bCs/>
                <w:color w:val="FFFFFF"/>
              </w:rPr>
              <w:t xml:space="preserve">de </w:t>
            </w:r>
            <w:r w:rsidRPr="00A276B9">
              <w:rPr>
                <w:rFonts w:ascii="Arial" w:hAnsi="Arial" w:cs="Arial"/>
                <w:b/>
                <w:bCs/>
                <w:color w:val="FFFFFF"/>
              </w:rPr>
              <w:t>CR</w:t>
            </w:r>
            <w:r w:rsidR="00A05F53">
              <w:rPr>
                <w:rFonts w:ascii="Arial" w:hAnsi="Arial" w:cs="Arial"/>
                <w:b/>
                <w:bCs/>
                <w:color w:val="FFFFFF"/>
              </w:rPr>
              <w:t xml:space="preserve"> / ODT</w:t>
            </w:r>
          </w:p>
        </w:tc>
        <w:tc>
          <w:tcPr>
            <w:tcW w:w="3334" w:type="pct"/>
            <w:vAlign w:val="center"/>
          </w:tcPr>
          <w:p w:rsidR="001040A6" w:rsidRPr="002E3E4F" w:rsidRDefault="00D12760" w:rsidP="00BA1AA6">
            <w:pPr>
              <w:rPr>
                <w:rFonts w:ascii="Arial" w:hAnsi="Arial" w:cs="Arial"/>
              </w:rPr>
            </w:pPr>
            <w:r>
              <w:rPr>
                <w:rFonts w:ascii="Arial" w:hAnsi="Arial" w:cs="Arial"/>
              </w:rPr>
              <w:t>C000</w:t>
            </w:r>
            <w:r w:rsidRPr="004F3709">
              <w:rPr>
                <w:rFonts w:ascii="Arial" w:hAnsi="Arial" w:cs="Arial"/>
              </w:rPr>
              <w:t>23970</w:t>
            </w:r>
          </w:p>
        </w:tc>
      </w:tr>
      <w:tr w:rsidR="00AC78B7" w:rsidRPr="00526880" w:rsidTr="009011D3">
        <w:trPr>
          <w:trHeight w:val="454"/>
        </w:trPr>
        <w:tc>
          <w:tcPr>
            <w:tcW w:w="1666" w:type="pct"/>
            <w:shd w:val="clear" w:color="auto" w:fill="0070C0"/>
            <w:vAlign w:val="center"/>
          </w:tcPr>
          <w:p w:rsidR="001040A6" w:rsidRPr="00A276B9" w:rsidRDefault="001040A6" w:rsidP="00BA1AA6">
            <w:pPr>
              <w:rPr>
                <w:rFonts w:ascii="Arial" w:hAnsi="Arial" w:cs="Arial"/>
                <w:b/>
                <w:bCs/>
                <w:color w:val="FFFFFF"/>
              </w:rPr>
            </w:pPr>
            <w:r w:rsidRPr="00A276B9">
              <w:rPr>
                <w:rFonts w:ascii="Arial" w:hAnsi="Arial" w:cs="Arial"/>
                <w:b/>
                <w:bCs/>
                <w:color w:val="FFFFFF"/>
              </w:rPr>
              <w:t>Coordinador IT</w:t>
            </w:r>
            <w:r w:rsidR="00157385" w:rsidRPr="00A276B9">
              <w:rPr>
                <w:rFonts w:ascii="Arial" w:hAnsi="Arial" w:cs="Arial"/>
                <w:b/>
                <w:bCs/>
                <w:color w:val="FFFFFF"/>
              </w:rPr>
              <w:t xml:space="preserve"> /</w:t>
            </w:r>
            <w:r w:rsidR="00A91D7A">
              <w:rPr>
                <w:rFonts w:ascii="Arial" w:hAnsi="Arial" w:cs="Arial"/>
                <w:b/>
                <w:bCs/>
                <w:color w:val="FFFFFF"/>
              </w:rPr>
              <w:t xml:space="preserve"> </w:t>
            </w:r>
            <w:r w:rsidR="00157385" w:rsidRPr="00A276B9">
              <w:rPr>
                <w:rFonts w:ascii="Arial" w:hAnsi="Arial" w:cs="Arial"/>
                <w:b/>
                <w:bCs/>
                <w:color w:val="FFFFFF"/>
              </w:rPr>
              <w:t>PM</w:t>
            </w:r>
          </w:p>
        </w:tc>
        <w:tc>
          <w:tcPr>
            <w:tcW w:w="3334" w:type="pct"/>
            <w:vAlign w:val="center"/>
          </w:tcPr>
          <w:p w:rsidR="002E3E4F" w:rsidRPr="00526880" w:rsidRDefault="00D12760" w:rsidP="002E3E4F">
            <w:pPr>
              <w:rPr>
                <w:rFonts w:ascii="Arial" w:hAnsi="Arial" w:cs="Arial"/>
              </w:rPr>
            </w:pPr>
            <w:r>
              <w:rPr>
                <w:rFonts w:ascii="Arial" w:hAnsi="Arial" w:cs="Arial"/>
              </w:rPr>
              <w:t>Natalia Ríos</w:t>
            </w:r>
          </w:p>
          <w:p w:rsidR="001040A6" w:rsidRPr="00526880" w:rsidRDefault="00A65364" w:rsidP="00D12760">
            <w:pPr>
              <w:rPr>
                <w:rFonts w:ascii="Arial" w:hAnsi="Arial" w:cs="Arial"/>
              </w:rPr>
            </w:pPr>
            <w:r>
              <w:rPr>
                <w:rFonts w:ascii="Arial" w:hAnsi="Arial" w:cs="Arial"/>
              </w:rPr>
              <w:t>(</w:t>
            </w:r>
            <w:r w:rsidR="00D12760">
              <w:rPr>
                <w:rFonts w:ascii="Arial" w:hAnsi="Arial" w:cs="Arial"/>
              </w:rPr>
              <w:t>Natalia.rios</w:t>
            </w:r>
            <w:r w:rsidR="00526880" w:rsidRPr="00526880">
              <w:rPr>
                <w:rFonts w:ascii="Arial" w:hAnsi="Arial" w:cs="Arial"/>
              </w:rPr>
              <w:t>@tcs.com</w:t>
            </w:r>
            <w:r w:rsidR="002E3E4F" w:rsidRPr="00526880">
              <w:rPr>
                <w:rFonts w:ascii="Arial" w:hAnsi="Arial" w:cs="Arial"/>
              </w:rPr>
              <w:t>)</w:t>
            </w:r>
          </w:p>
        </w:tc>
      </w:tr>
      <w:tr w:rsidR="00AC78B7" w:rsidRPr="00FC0D71" w:rsidTr="009011D3">
        <w:trPr>
          <w:trHeight w:val="454"/>
        </w:trPr>
        <w:tc>
          <w:tcPr>
            <w:tcW w:w="1666" w:type="pct"/>
            <w:shd w:val="clear" w:color="auto" w:fill="0070C0"/>
            <w:vAlign w:val="center"/>
          </w:tcPr>
          <w:p w:rsidR="001040A6" w:rsidRPr="00A276B9" w:rsidRDefault="001040A6" w:rsidP="00BA1AA6">
            <w:pPr>
              <w:rPr>
                <w:rFonts w:ascii="Arial" w:hAnsi="Arial" w:cs="Arial"/>
                <w:b/>
                <w:bCs/>
                <w:color w:val="FFFFFF"/>
              </w:rPr>
            </w:pPr>
            <w:r w:rsidRPr="00A276B9">
              <w:rPr>
                <w:rFonts w:ascii="Arial" w:hAnsi="Arial" w:cs="Arial"/>
                <w:b/>
                <w:bCs/>
                <w:color w:val="FFFFFF"/>
              </w:rPr>
              <w:t>Analista</w:t>
            </w:r>
            <w:r w:rsidR="00157385" w:rsidRPr="00A276B9">
              <w:rPr>
                <w:rFonts w:ascii="Arial" w:hAnsi="Arial" w:cs="Arial"/>
                <w:b/>
                <w:bCs/>
                <w:color w:val="FFFFFF"/>
              </w:rPr>
              <w:t xml:space="preserve"> /  Senior</w:t>
            </w:r>
          </w:p>
        </w:tc>
        <w:tc>
          <w:tcPr>
            <w:tcW w:w="3334" w:type="pct"/>
            <w:shd w:val="clear" w:color="auto" w:fill="auto"/>
            <w:vAlign w:val="center"/>
          </w:tcPr>
          <w:p w:rsidR="002E3E4F" w:rsidRPr="003C2112" w:rsidRDefault="00526880" w:rsidP="002E3E4F">
            <w:pPr>
              <w:rPr>
                <w:rFonts w:ascii="Arial" w:hAnsi="Arial" w:cs="Arial"/>
                <w:lang w:val="en-US"/>
              </w:rPr>
            </w:pPr>
            <w:r w:rsidRPr="003C2112">
              <w:rPr>
                <w:rFonts w:ascii="Arial" w:hAnsi="Arial" w:cs="Arial"/>
                <w:lang w:val="en-US"/>
              </w:rPr>
              <w:t>Hugo León</w:t>
            </w:r>
          </w:p>
          <w:p w:rsidR="001040A6" w:rsidRPr="003C2112" w:rsidRDefault="00526880" w:rsidP="002E3E4F">
            <w:pPr>
              <w:rPr>
                <w:rFonts w:ascii="Arial" w:hAnsi="Arial" w:cs="Arial"/>
                <w:lang w:val="en-US"/>
              </w:rPr>
            </w:pPr>
            <w:r w:rsidRPr="003C2112">
              <w:rPr>
                <w:rFonts w:ascii="Arial" w:hAnsi="Arial" w:cs="Arial"/>
                <w:lang w:val="en-US"/>
              </w:rPr>
              <w:t>Hugo.leon</w:t>
            </w:r>
            <w:r w:rsidR="002E3E4F" w:rsidRPr="003C2112">
              <w:rPr>
                <w:rFonts w:ascii="Arial" w:hAnsi="Arial" w:cs="Arial"/>
                <w:lang w:val="en-US"/>
              </w:rPr>
              <w:t>@tcs.com</w:t>
            </w:r>
          </w:p>
        </w:tc>
      </w:tr>
      <w:tr w:rsidR="00A91D7A" w:rsidRPr="00D12760" w:rsidTr="009011D3">
        <w:trPr>
          <w:trHeight w:val="454"/>
        </w:trPr>
        <w:tc>
          <w:tcPr>
            <w:tcW w:w="1666" w:type="pct"/>
            <w:shd w:val="clear" w:color="auto" w:fill="0070C0"/>
            <w:vAlign w:val="center"/>
          </w:tcPr>
          <w:p w:rsidR="00A91D7A" w:rsidRPr="00A276B9" w:rsidRDefault="00A91D7A" w:rsidP="00BA1AA6">
            <w:pPr>
              <w:rPr>
                <w:rFonts w:ascii="Arial" w:hAnsi="Arial" w:cs="Arial"/>
                <w:b/>
                <w:bCs/>
                <w:color w:val="FFFFFF"/>
              </w:rPr>
            </w:pPr>
            <w:r>
              <w:rPr>
                <w:rFonts w:ascii="Arial" w:hAnsi="Arial" w:cs="Arial"/>
                <w:b/>
                <w:bCs/>
                <w:color w:val="FFFFFF"/>
              </w:rPr>
              <w:t>DM / Gerente</w:t>
            </w:r>
          </w:p>
        </w:tc>
        <w:tc>
          <w:tcPr>
            <w:tcW w:w="3334" w:type="pct"/>
            <w:shd w:val="clear" w:color="auto" w:fill="auto"/>
            <w:vAlign w:val="center"/>
          </w:tcPr>
          <w:p w:rsidR="002E3E4F" w:rsidRPr="00D12760" w:rsidRDefault="00D12760" w:rsidP="002E3E4F">
            <w:pPr>
              <w:rPr>
                <w:rFonts w:ascii="Arial" w:hAnsi="Arial" w:cs="Arial"/>
              </w:rPr>
            </w:pPr>
            <w:r>
              <w:rPr>
                <w:rFonts w:ascii="Arial" w:hAnsi="Arial" w:cs="Arial"/>
              </w:rPr>
              <w:t>Fabricio Aguilar</w:t>
            </w:r>
          </w:p>
          <w:p w:rsidR="00A91D7A" w:rsidRPr="00D12760" w:rsidRDefault="00D12760" w:rsidP="002E3E4F">
            <w:pPr>
              <w:rPr>
                <w:rFonts w:ascii="Arial" w:hAnsi="Arial" w:cs="Arial"/>
              </w:rPr>
            </w:pPr>
            <w:r>
              <w:rPr>
                <w:rFonts w:ascii="Arial" w:hAnsi="Arial" w:cs="Arial"/>
              </w:rPr>
              <w:t>Fabricio.Aguilar</w:t>
            </w:r>
            <w:r w:rsidR="002E3E4F" w:rsidRPr="00D12760">
              <w:rPr>
                <w:rFonts w:ascii="Arial" w:hAnsi="Arial" w:cs="Arial"/>
              </w:rPr>
              <w:t>@tcs.com</w:t>
            </w:r>
          </w:p>
        </w:tc>
      </w:tr>
      <w:tr w:rsidR="00611BA6" w:rsidRPr="00887CF6" w:rsidTr="009011D3">
        <w:trPr>
          <w:trHeight w:val="454"/>
        </w:trPr>
        <w:tc>
          <w:tcPr>
            <w:tcW w:w="1666" w:type="pct"/>
            <w:shd w:val="clear" w:color="auto" w:fill="0070C0"/>
            <w:vAlign w:val="center"/>
          </w:tcPr>
          <w:p w:rsidR="00611BA6" w:rsidRPr="00A276B9" w:rsidRDefault="00611BA6" w:rsidP="00611BA6">
            <w:pPr>
              <w:rPr>
                <w:rFonts w:ascii="Arial" w:hAnsi="Arial" w:cs="Arial"/>
                <w:b/>
                <w:color w:val="FFFFFF"/>
                <w:lang w:val="es-ES_tradnl"/>
              </w:rPr>
            </w:pPr>
            <w:r w:rsidRPr="00A276B9">
              <w:rPr>
                <w:rFonts w:ascii="Arial" w:hAnsi="Arial" w:cs="Arial"/>
                <w:b/>
                <w:color w:val="FFFFFF"/>
                <w:lang w:val="es-ES_tradnl"/>
              </w:rPr>
              <w:t>Nombre Aplicación</w:t>
            </w:r>
          </w:p>
        </w:tc>
        <w:tc>
          <w:tcPr>
            <w:tcW w:w="3334" w:type="pct"/>
            <w:shd w:val="clear" w:color="auto" w:fill="auto"/>
            <w:vAlign w:val="center"/>
          </w:tcPr>
          <w:p w:rsidR="00611BA6" w:rsidRPr="00887CF6" w:rsidRDefault="006B6367" w:rsidP="00611BA6">
            <w:pPr>
              <w:rPr>
                <w:rFonts w:ascii="Arial" w:hAnsi="Arial" w:cs="Arial"/>
              </w:rPr>
            </w:pPr>
            <w:r w:rsidRPr="006B6367">
              <w:rPr>
                <w:rFonts w:ascii="Arial" w:hAnsi="Arial" w:cs="Arial"/>
              </w:rPr>
              <w:t>RETSINTJ</w:t>
            </w:r>
          </w:p>
        </w:tc>
      </w:tr>
    </w:tbl>
    <w:p w:rsidR="004E1738" w:rsidRDefault="004E1738" w:rsidP="00235D26">
      <w:pPr>
        <w:pStyle w:val="Ttulo"/>
        <w:numPr>
          <w:ilvl w:val="0"/>
          <w:numId w:val="16"/>
        </w:numPr>
        <w:jc w:val="left"/>
        <w:rPr>
          <w:sz w:val="22"/>
        </w:rPr>
      </w:pPr>
      <w:bookmarkStart w:id="5" w:name="_Toc255830928"/>
      <w:bookmarkStart w:id="6" w:name="_Toc419901996"/>
      <w:bookmarkStart w:id="7" w:name="_Toc505677294"/>
      <w:bookmarkStart w:id="8" w:name="_Toc22659533"/>
      <w:r w:rsidRPr="00FA682E">
        <w:rPr>
          <w:sz w:val="22"/>
        </w:rPr>
        <w:t>Proveedor</w:t>
      </w:r>
      <w:bookmarkEnd w:id="5"/>
      <w:bookmarkEnd w:id="6"/>
      <w:bookmarkEnd w:id="7"/>
      <w:r w:rsidRPr="00FA682E">
        <w:rPr>
          <w:sz w:val="22"/>
        </w:rPr>
        <w:t xml:space="preserve"> </w:t>
      </w:r>
      <w:bookmarkStart w:id="9" w:name="_Toc190750931"/>
      <w:bookmarkStart w:id="10" w:name="_Toc185078140"/>
      <w:r w:rsidR="00611BA6">
        <w:rPr>
          <w:sz w:val="22"/>
        </w:rPr>
        <w:t>Externo</w:t>
      </w:r>
      <w:bookmarkEnd w:id="8"/>
    </w:p>
    <w:p w:rsidR="00247AD0" w:rsidRPr="00887CF6" w:rsidRDefault="00247AD0" w:rsidP="00247AD0">
      <w:pPr>
        <w:ind w:left="720"/>
        <w:rPr>
          <w:rFonts w:ascii="Arial" w:hAnsi="Arial" w:cs="Arial"/>
        </w:rPr>
      </w:pPr>
      <w:r w:rsidRPr="00887CF6">
        <w:rPr>
          <w:rFonts w:ascii="Arial" w:hAnsi="Arial" w:cs="Arial"/>
        </w:rPr>
        <w:t>Esta información permitirá la comunicación para cualquier inquietud o inconveniente que se tenga al implementar el cambio.</w:t>
      </w:r>
    </w:p>
    <w:tbl>
      <w:tblPr>
        <w:tblW w:w="80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2693"/>
        <w:gridCol w:w="5391"/>
      </w:tblGrid>
      <w:tr w:rsidR="005408B2" w:rsidRPr="00610B33" w:rsidTr="00DA762A">
        <w:trPr>
          <w:trHeight w:val="510"/>
        </w:trPr>
        <w:tc>
          <w:tcPr>
            <w:tcW w:w="2693" w:type="dxa"/>
            <w:shd w:val="clear" w:color="auto" w:fill="0070C0"/>
            <w:vAlign w:val="center"/>
          </w:tcPr>
          <w:p w:rsidR="005408B2" w:rsidRPr="00A276B9" w:rsidRDefault="005408B2" w:rsidP="005408B2">
            <w:pPr>
              <w:rPr>
                <w:rFonts w:ascii="Arial" w:hAnsi="Arial" w:cs="Arial"/>
                <w:b/>
                <w:color w:val="FFFFFF"/>
                <w:lang w:val="es-ES_tradnl"/>
              </w:rPr>
            </w:pPr>
            <w:r w:rsidRPr="00A276B9">
              <w:rPr>
                <w:rFonts w:ascii="Arial" w:hAnsi="Arial" w:cs="Arial"/>
                <w:b/>
                <w:color w:val="FFFFFF"/>
                <w:lang w:val="es-ES_tradnl"/>
              </w:rPr>
              <w:t>Nombre de la Empresa</w:t>
            </w:r>
          </w:p>
        </w:tc>
        <w:tc>
          <w:tcPr>
            <w:tcW w:w="5391" w:type="dxa"/>
            <w:shd w:val="clear" w:color="auto" w:fill="auto"/>
          </w:tcPr>
          <w:p w:rsidR="005408B2" w:rsidRPr="00E1223E" w:rsidRDefault="003C2112" w:rsidP="005408B2">
            <w:r>
              <w:t>WPOSS</w:t>
            </w:r>
          </w:p>
        </w:tc>
      </w:tr>
      <w:tr w:rsidR="003C2112" w:rsidRPr="00610B33" w:rsidTr="00A64102">
        <w:trPr>
          <w:trHeight w:val="510"/>
        </w:trPr>
        <w:tc>
          <w:tcPr>
            <w:tcW w:w="2693" w:type="dxa"/>
            <w:shd w:val="clear" w:color="auto" w:fill="0070C0"/>
            <w:vAlign w:val="center"/>
          </w:tcPr>
          <w:p w:rsidR="003C2112" w:rsidRPr="00A276B9" w:rsidRDefault="003C2112" w:rsidP="003C2112">
            <w:pPr>
              <w:rPr>
                <w:rFonts w:ascii="Arial" w:hAnsi="Arial" w:cs="Arial"/>
                <w:b/>
                <w:color w:val="FFFFFF"/>
                <w:lang w:val="es-ES_tradnl"/>
              </w:rPr>
            </w:pPr>
            <w:r w:rsidRPr="00A276B9">
              <w:rPr>
                <w:rFonts w:ascii="Arial" w:hAnsi="Arial" w:cs="Arial"/>
                <w:b/>
                <w:color w:val="FFFFFF"/>
                <w:lang w:val="es-ES_tradnl"/>
              </w:rPr>
              <w:t>Nombre Contacto</w:t>
            </w:r>
          </w:p>
        </w:tc>
        <w:tc>
          <w:tcPr>
            <w:tcW w:w="5391" w:type="dxa"/>
            <w:shd w:val="clear" w:color="auto" w:fill="auto"/>
            <w:vAlign w:val="center"/>
          </w:tcPr>
          <w:p w:rsidR="003C2112" w:rsidRPr="004B1FE0" w:rsidRDefault="003C2112" w:rsidP="003C2112">
            <w:pPr>
              <w:rPr>
                <w:rFonts w:ascii="Arial" w:hAnsi="Arial" w:cs="Arial"/>
                <w:highlight w:val="lightGray"/>
                <w:lang w:val="es-ES_tradnl"/>
              </w:rPr>
            </w:pPr>
            <w:r>
              <w:rPr>
                <w:rFonts w:ascii="Arial" w:hAnsi="Arial" w:cs="Arial"/>
                <w:lang w:val="es-ES_tradnl"/>
              </w:rPr>
              <w:t>Fernando Rodríguez</w:t>
            </w:r>
          </w:p>
        </w:tc>
      </w:tr>
      <w:tr w:rsidR="003C2112" w:rsidRPr="00610B33" w:rsidTr="00DA762A">
        <w:trPr>
          <w:trHeight w:val="510"/>
        </w:trPr>
        <w:tc>
          <w:tcPr>
            <w:tcW w:w="2693" w:type="dxa"/>
            <w:shd w:val="clear" w:color="auto" w:fill="0070C0"/>
            <w:vAlign w:val="center"/>
          </w:tcPr>
          <w:p w:rsidR="003C2112" w:rsidRPr="00A276B9" w:rsidRDefault="003C2112" w:rsidP="003C2112">
            <w:pPr>
              <w:rPr>
                <w:rFonts w:ascii="Arial" w:hAnsi="Arial" w:cs="Arial"/>
                <w:b/>
                <w:color w:val="FFFFFF"/>
                <w:lang w:val="es-ES_tradnl"/>
              </w:rPr>
            </w:pPr>
            <w:r w:rsidRPr="00A276B9">
              <w:rPr>
                <w:rFonts w:ascii="Arial" w:hAnsi="Arial" w:cs="Arial"/>
                <w:b/>
                <w:color w:val="FFFFFF"/>
                <w:lang w:val="es-ES_tradnl"/>
              </w:rPr>
              <w:t>Teléfono Contacto</w:t>
            </w:r>
          </w:p>
        </w:tc>
        <w:tc>
          <w:tcPr>
            <w:tcW w:w="5391" w:type="dxa"/>
            <w:shd w:val="clear" w:color="auto" w:fill="auto"/>
          </w:tcPr>
          <w:p w:rsidR="003C2112" w:rsidRPr="00E1223E" w:rsidRDefault="003C2112" w:rsidP="003C2112">
            <w:r>
              <w:rPr>
                <w:rFonts w:ascii="Arial" w:hAnsi="Arial" w:cs="Arial"/>
                <w:lang w:val="es-ES_tradnl"/>
              </w:rPr>
              <w:t>+573192436169</w:t>
            </w:r>
          </w:p>
        </w:tc>
      </w:tr>
      <w:tr w:rsidR="003C2112" w:rsidRPr="00610B33" w:rsidTr="00DA762A">
        <w:trPr>
          <w:trHeight w:val="510"/>
        </w:trPr>
        <w:tc>
          <w:tcPr>
            <w:tcW w:w="2693" w:type="dxa"/>
            <w:shd w:val="clear" w:color="auto" w:fill="0070C0"/>
            <w:vAlign w:val="center"/>
          </w:tcPr>
          <w:p w:rsidR="003C2112" w:rsidRPr="00A276B9" w:rsidRDefault="003C2112" w:rsidP="003C2112">
            <w:pPr>
              <w:rPr>
                <w:rFonts w:ascii="Arial" w:hAnsi="Arial" w:cs="Arial"/>
                <w:b/>
                <w:color w:val="FFFFFF"/>
                <w:lang w:val="es-ES_tradnl"/>
              </w:rPr>
            </w:pPr>
            <w:r w:rsidRPr="00A276B9">
              <w:rPr>
                <w:rFonts w:ascii="Arial" w:hAnsi="Arial" w:cs="Arial"/>
                <w:b/>
                <w:color w:val="FFFFFF"/>
                <w:lang w:val="es-ES_tradnl"/>
              </w:rPr>
              <w:t>Email Contacto</w:t>
            </w:r>
          </w:p>
        </w:tc>
        <w:tc>
          <w:tcPr>
            <w:tcW w:w="5391" w:type="dxa"/>
            <w:shd w:val="clear" w:color="auto" w:fill="auto"/>
          </w:tcPr>
          <w:p w:rsidR="003C2112" w:rsidRDefault="003C2112" w:rsidP="003C2112">
            <w:r>
              <w:rPr>
                <w:rFonts w:ascii="Arial" w:hAnsi="Arial" w:cs="Arial"/>
                <w:lang w:val="es-ES_tradnl"/>
              </w:rPr>
              <w:t>fernandorodriguez@wposs.com</w:t>
            </w:r>
          </w:p>
        </w:tc>
      </w:tr>
    </w:tbl>
    <w:p w:rsidR="000134B6" w:rsidRDefault="000134B6" w:rsidP="000134B6">
      <w:bookmarkStart w:id="11" w:name="_Toc200971928"/>
      <w:bookmarkStart w:id="12" w:name="_Toc505677296"/>
    </w:p>
    <w:p w:rsidR="004A12EA" w:rsidRPr="00887CF6" w:rsidRDefault="00290372" w:rsidP="00235D26">
      <w:pPr>
        <w:pStyle w:val="Ttulo"/>
        <w:numPr>
          <w:ilvl w:val="0"/>
          <w:numId w:val="16"/>
        </w:numPr>
        <w:jc w:val="left"/>
        <w:rPr>
          <w:sz w:val="22"/>
        </w:rPr>
      </w:pPr>
      <w:bookmarkStart w:id="13" w:name="_Toc22659534"/>
      <w:r w:rsidRPr="00887CF6">
        <w:rPr>
          <w:sz w:val="22"/>
        </w:rPr>
        <w:t xml:space="preserve">Pasos previos a la </w:t>
      </w:r>
      <w:bookmarkEnd w:id="9"/>
      <w:bookmarkEnd w:id="11"/>
      <w:bookmarkEnd w:id="12"/>
      <w:r w:rsidR="00B33489" w:rsidRPr="00887CF6">
        <w:rPr>
          <w:sz w:val="22"/>
        </w:rPr>
        <w:t>Implementación del Cambio</w:t>
      </w:r>
      <w:bookmarkEnd w:id="13"/>
    </w:p>
    <w:p w:rsidR="00611BA6" w:rsidRPr="00611BA6" w:rsidRDefault="00611BA6" w:rsidP="00611BA6">
      <w:pPr>
        <w:ind w:left="720"/>
        <w:jc w:val="both"/>
        <w:rPr>
          <w:sz w:val="24"/>
          <w:highlight w:val="lightGray"/>
          <w:lang w:val="es-ES_tradnl"/>
        </w:rPr>
      </w:pPr>
    </w:p>
    <w:tbl>
      <w:tblPr>
        <w:tblW w:w="822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3969"/>
        <w:gridCol w:w="567"/>
        <w:gridCol w:w="709"/>
        <w:gridCol w:w="851"/>
      </w:tblGrid>
      <w:tr w:rsidR="009011D3" w:rsidRPr="00A276B9" w:rsidTr="005E548C">
        <w:trPr>
          <w:trHeight w:val="567"/>
        </w:trPr>
        <w:tc>
          <w:tcPr>
            <w:tcW w:w="992" w:type="dxa"/>
            <w:shd w:val="clear" w:color="auto" w:fill="0070C0"/>
            <w:vAlign w:val="center"/>
          </w:tcPr>
          <w:p w:rsidR="00BA1AA6" w:rsidRPr="00A276B9" w:rsidRDefault="003621AC" w:rsidP="003621AC">
            <w:pPr>
              <w:jc w:val="center"/>
              <w:rPr>
                <w:rFonts w:ascii="Arial" w:hAnsi="Arial" w:cs="Arial"/>
                <w:b/>
                <w:color w:val="FFFFFF"/>
                <w:sz w:val="16"/>
                <w:lang w:val="es-ES_tradnl"/>
              </w:rPr>
            </w:pPr>
            <w:r w:rsidRPr="00467E92">
              <w:rPr>
                <w:rFonts w:ascii="Arial" w:hAnsi="Arial" w:cs="Arial"/>
                <w:b/>
                <w:color w:val="FFFFFF"/>
                <w:sz w:val="18"/>
                <w:szCs w:val="16"/>
                <w:lang w:val="es-ES_tradnl"/>
              </w:rPr>
              <w:t>Sec.</w:t>
            </w:r>
            <w:r w:rsidRPr="00467E92">
              <w:rPr>
                <w:rFonts w:ascii="Arial" w:hAnsi="Arial" w:cs="Arial"/>
                <w:b/>
                <w:color w:val="FFFFFF"/>
                <w:sz w:val="20"/>
                <w:lang w:val="es-ES_tradnl"/>
              </w:rPr>
              <w:t xml:space="preserve"> </w:t>
            </w:r>
            <w:r w:rsidRPr="00467E92">
              <w:rPr>
                <w:rFonts w:ascii="Arial" w:hAnsi="Arial" w:cs="Arial"/>
                <w:b/>
                <w:color w:val="FFFFFF"/>
                <w:sz w:val="10"/>
                <w:lang w:val="es-ES_tradnl"/>
              </w:rPr>
              <w:t>(</w:t>
            </w:r>
            <w:r w:rsidRPr="00467E92">
              <w:rPr>
                <w:rFonts w:ascii="Arial" w:hAnsi="Arial" w:cs="Arial"/>
                <w:b/>
                <w:color w:val="FFFFFF"/>
                <w:sz w:val="12"/>
                <w:lang w:val="es-ES_tradnl"/>
              </w:rPr>
              <w:t>Secuencia</w:t>
            </w:r>
            <w:r w:rsidRPr="00467E92">
              <w:rPr>
                <w:rFonts w:ascii="Arial" w:hAnsi="Arial" w:cs="Arial"/>
                <w:b/>
                <w:color w:val="FFFFFF"/>
                <w:sz w:val="10"/>
                <w:lang w:val="es-ES_tradnl"/>
              </w:rPr>
              <w:t>)</w:t>
            </w:r>
          </w:p>
        </w:tc>
        <w:tc>
          <w:tcPr>
            <w:tcW w:w="1134" w:type="dxa"/>
            <w:shd w:val="clear" w:color="auto" w:fill="0070C0"/>
            <w:vAlign w:val="center"/>
          </w:tcPr>
          <w:p w:rsidR="00BA1AA6" w:rsidRPr="00A276B9" w:rsidRDefault="003621AC" w:rsidP="003621AC">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Grupo Ejecutor</w:t>
            </w:r>
          </w:p>
        </w:tc>
        <w:tc>
          <w:tcPr>
            <w:tcW w:w="3969" w:type="dxa"/>
            <w:shd w:val="clear" w:color="auto" w:fill="0070C0"/>
            <w:vAlign w:val="center"/>
          </w:tcPr>
          <w:p w:rsidR="00BA1AA6" w:rsidRPr="00A276B9" w:rsidRDefault="00BA1AA6" w:rsidP="003621AC">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Descripción del cambio</w:t>
            </w:r>
          </w:p>
        </w:tc>
        <w:tc>
          <w:tcPr>
            <w:tcW w:w="567" w:type="dxa"/>
            <w:shd w:val="clear" w:color="auto" w:fill="0070C0"/>
            <w:vAlign w:val="center"/>
          </w:tcPr>
          <w:p w:rsidR="00BA1AA6" w:rsidRPr="00A276B9" w:rsidRDefault="00BA1AA6" w:rsidP="003621AC">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Tiempo Ejecuc</w:t>
            </w:r>
            <w:r w:rsidR="00B33489" w:rsidRPr="00A276B9">
              <w:rPr>
                <w:rFonts w:ascii="Arial" w:hAnsi="Arial" w:cs="Arial"/>
                <w:b/>
                <w:color w:val="FFFFFF"/>
                <w:sz w:val="14"/>
                <w:szCs w:val="16"/>
                <w:lang w:val="es-ES_tradnl"/>
              </w:rPr>
              <w:t>ión</w:t>
            </w:r>
          </w:p>
        </w:tc>
        <w:tc>
          <w:tcPr>
            <w:tcW w:w="709" w:type="dxa"/>
            <w:shd w:val="clear" w:color="auto" w:fill="0070C0"/>
            <w:vAlign w:val="center"/>
          </w:tcPr>
          <w:p w:rsidR="00BA1AA6" w:rsidRPr="00A276B9" w:rsidRDefault="00BA1AA6" w:rsidP="003621AC">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 Librarian</w:t>
            </w:r>
          </w:p>
        </w:tc>
        <w:tc>
          <w:tcPr>
            <w:tcW w:w="851" w:type="dxa"/>
            <w:shd w:val="clear" w:color="auto" w:fill="0070C0"/>
            <w:vAlign w:val="center"/>
          </w:tcPr>
          <w:p w:rsidR="00BA1AA6" w:rsidRPr="00A276B9" w:rsidRDefault="00BA1AA6" w:rsidP="003621AC">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Proveed</w:t>
            </w:r>
            <w:r w:rsidR="00B33489" w:rsidRPr="00A276B9">
              <w:rPr>
                <w:rFonts w:ascii="Arial" w:hAnsi="Arial" w:cs="Arial"/>
                <w:b/>
                <w:color w:val="FFFFFF"/>
                <w:sz w:val="14"/>
                <w:szCs w:val="16"/>
                <w:lang w:val="es-ES_tradnl"/>
              </w:rPr>
              <w:t>or</w:t>
            </w:r>
          </w:p>
        </w:tc>
      </w:tr>
      <w:tr w:rsidR="00987806" w:rsidRPr="003621AC" w:rsidTr="005E548C">
        <w:trPr>
          <w:trHeight w:val="567"/>
        </w:trPr>
        <w:tc>
          <w:tcPr>
            <w:tcW w:w="992" w:type="dxa"/>
            <w:vAlign w:val="center"/>
          </w:tcPr>
          <w:p w:rsidR="00987806" w:rsidRPr="00B33489" w:rsidRDefault="00987806" w:rsidP="00987806">
            <w:pPr>
              <w:jc w:val="center"/>
              <w:rPr>
                <w:rFonts w:ascii="Arial" w:hAnsi="Arial" w:cs="Arial"/>
                <w:sz w:val="16"/>
                <w:lang w:val="es-ES_tradnl"/>
              </w:rPr>
            </w:pPr>
            <w:r>
              <w:rPr>
                <w:rFonts w:ascii="Arial" w:hAnsi="Arial" w:cs="Arial"/>
                <w:sz w:val="16"/>
                <w:lang w:val="es-ES_tradnl"/>
              </w:rPr>
              <w:t>1</w:t>
            </w:r>
          </w:p>
        </w:tc>
        <w:tc>
          <w:tcPr>
            <w:tcW w:w="1134" w:type="dxa"/>
            <w:vAlign w:val="center"/>
          </w:tcPr>
          <w:p w:rsidR="00987806" w:rsidRPr="00B33489" w:rsidRDefault="00987806" w:rsidP="00987806">
            <w:pPr>
              <w:rPr>
                <w:rFonts w:ascii="Arial" w:hAnsi="Arial" w:cs="Arial"/>
                <w:sz w:val="16"/>
                <w:lang w:val="es-ES_tradnl"/>
              </w:rPr>
            </w:pPr>
            <w:r>
              <w:rPr>
                <w:rFonts w:ascii="Arial" w:hAnsi="Arial" w:cs="Arial"/>
                <w:sz w:val="16"/>
                <w:lang w:val="es-ES_tradnl"/>
              </w:rPr>
              <w:t>Librarian APP</w:t>
            </w:r>
          </w:p>
        </w:tc>
        <w:tc>
          <w:tcPr>
            <w:tcW w:w="3969" w:type="dxa"/>
            <w:vAlign w:val="center"/>
          </w:tcPr>
          <w:p w:rsidR="00987806" w:rsidRDefault="00987806" w:rsidP="00987806">
            <w:pPr>
              <w:rPr>
                <w:rFonts w:ascii="Arial" w:hAnsi="Arial" w:cs="Arial"/>
                <w:sz w:val="16"/>
                <w:lang w:val="es-ES_tradnl"/>
              </w:rPr>
            </w:pPr>
            <w:r>
              <w:rPr>
                <w:rFonts w:ascii="Arial" w:hAnsi="Arial" w:cs="Arial"/>
                <w:sz w:val="16"/>
                <w:lang w:val="es-ES_tradnl"/>
              </w:rPr>
              <w:t xml:space="preserve">Respaldar la aplicación </w:t>
            </w:r>
            <w:r w:rsidRPr="0089442F">
              <w:rPr>
                <w:rFonts w:ascii="Arial" w:hAnsi="Arial" w:cs="Arial"/>
                <w:sz w:val="16"/>
                <w:lang w:val="es-ES_tradnl"/>
              </w:rPr>
              <w:t xml:space="preserve"> New CNB POSS</w:t>
            </w:r>
          </w:p>
        </w:tc>
        <w:tc>
          <w:tcPr>
            <w:tcW w:w="567" w:type="dxa"/>
            <w:vAlign w:val="center"/>
          </w:tcPr>
          <w:p w:rsidR="00987806" w:rsidRDefault="00987806" w:rsidP="00987806">
            <w:pPr>
              <w:rPr>
                <w:rFonts w:ascii="Arial" w:hAnsi="Arial" w:cs="Arial"/>
                <w:sz w:val="16"/>
                <w:lang w:val="es-ES_tradnl"/>
              </w:rPr>
            </w:pPr>
            <w:r>
              <w:rPr>
                <w:rFonts w:ascii="Arial" w:hAnsi="Arial" w:cs="Arial"/>
                <w:sz w:val="16"/>
                <w:lang w:val="es-ES_tradnl"/>
              </w:rPr>
              <w:t>5 min</w:t>
            </w:r>
          </w:p>
        </w:tc>
        <w:tc>
          <w:tcPr>
            <w:tcW w:w="709" w:type="dxa"/>
            <w:vAlign w:val="center"/>
          </w:tcPr>
          <w:p w:rsidR="00987806" w:rsidRPr="00B33489" w:rsidRDefault="00987806" w:rsidP="00987806">
            <w:pPr>
              <w:rPr>
                <w:rFonts w:ascii="Arial" w:hAnsi="Arial" w:cs="Arial"/>
                <w:sz w:val="16"/>
                <w:lang w:val="es-ES_tradnl"/>
              </w:rPr>
            </w:pPr>
            <w:r w:rsidRPr="00CD2788">
              <w:rPr>
                <w:rFonts w:ascii="Arial" w:hAnsi="Arial" w:cs="Arial"/>
                <w:sz w:val="16"/>
                <w:lang w:val="es-ES_tradnl"/>
              </w:rPr>
              <w:t>82364</w:t>
            </w:r>
          </w:p>
        </w:tc>
        <w:tc>
          <w:tcPr>
            <w:tcW w:w="851" w:type="dxa"/>
            <w:vAlign w:val="center"/>
          </w:tcPr>
          <w:p w:rsidR="00987806" w:rsidRPr="00B33489" w:rsidRDefault="00987806" w:rsidP="00987806">
            <w:pPr>
              <w:rPr>
                <w:rFonts w:ascii="Arial" w:hAnsi="Arial" w:cs="Arial"/>
                <w:sz w:val="16"/>
                <w:lang w:val="es-ES_tradnl"/>
              </w:rPr>
            </w:pPr>
            <w:r>
              <w:rPr>
                <w:rFonts w:ascii="Arial" w:hAnsi="Arial" w:cs="Arial"/>
                <w:sz w:val="16"/>
                <w:lang w:val="es-ES_tradnl"/>
              </w:rPr>
              <w:t>WPOSS</w:t>
            </w:r>
          </w:p>
        </w:tc>
      </w:tr>
    </w:tbl>
    <w:p w:rsidR="004E1738" w:rsidRDefault="00B33489" w:rsidP="00235D26">
      <w:pPr>
        <w:pStyle w:val="Ttulo"/>
        <w:numPr>
          <w:ilvl w:val="0"/>
          <w:numId w:val="16"/>
        </w:numPr>
        <w:jc w:val="left"/>
        <w:rPr>
          <w:sz w:val="22"/>
        </w:rPr>
      </w:pPr>
      <w:bookmarkStart w:id="14" w:name="_Toc255830931"/>
      <w:bookmarkStart w:id="15" w:name="_Toc419901999"/>
      <w:bookmarkStart w:id="16" w:name="_Toc505677297"/>
      <w:bookmarkStart w:id="17" w:name="_Toc22659535"/>
      <w:r w:rsidRPr="00FA682E">
        <w:rPr>
          <w:sz w:val="22"/>
        </w:rPr>
        <w:t>Implementación</w:t>
      </w:r>
      <w:r w:rsidR="004E1738" w:rsidRPr="00FA682E">
        <w:rPr>
          <w:sz w:val="22"/>
        </w:rPr>
        <w:t xml:space="preserve"> del Cambio</w:t>
      </w:r>
      <w:bookmarkEnd w:id="14"/>
      <w:bookmarkEnd w:id="15"/>
      <w:bookmarkEnd w:id="16"/>
      <w:bookmarkEnd w:id="17"/>
    </w:p>
    <w:p w:rsidR="00C9119A" w:rsidRDefault="00C9119A" w:rsidP="00C9119A">
      <w:pPr>
        <w:pStyle w:val="Prrafodelista"/>
        <w:jc w:val="both"/>
        <w:rPr>
          <w:b/>
          <w:sz w:val="24"/>
          <w:highlight w:val="lightGray"/>
          <w:lang w:val="es-ES_tradnl"/>
        </w:rPr>
      </w:pPr>
    </w:p>
    <w:tbl>
      <w:tblPr>
        <w:tblW w:w="860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671"/>
        <w:gridCol w:w="4962"/>
        <w:gridCol w:w="720"/>
        <w:gridCol w:w="810"/>
        <w:gridCol w:w="558"/>
      </w:tblGrid>
      <w:tr w:rsidR="009011D3" w:rsidRPr="00A276B9" w:rsidTr="004E6A8D">
        <w:trPr>
          <w:trHeight w:val="567"/>
        </w:trPr>
        <w:tc>
          <w:tcPr>
            <w:tcW w:w="888" w:type="dxa"/>
            <w:shd w:val="clear" w:color="auto" w:fill="0070C0"/>
            <w:vAlign w:val="center"/>
          </w:tcPr>
          <w:p w:rsidR="00B33489" w:rsidRPr="00A276B9" w:rsidRDefault="00B33489" w:rsidP="00FF6426">
            <w:pPr>
              <w:jc w:val="center"/>
              <w:rPr>
                <w:rFonts w:ascii="Arial" w:hAnsi="Arial" w:cs="Arial"/>
                <w:b/>
                <w:color w:val="FFFFFF"/>
                <w:sz w:val="16"/>
                <w:lang w:val="es-ES_tradnl"/>
              </w:rPr>
            </w:pPr>
            <w:r w:rsidRPr="00C9119A">
              <w:rPr>
                <w:rFonts w:ascii="Arial" w:hAnsi="Arial" w:cs="Arial"/>
                <w:b/>
                <w:color w:val="FFFFFF"/>
                <w:sz w:val="18"/>
                <w:szCs w:val="16"/>
                <w:lang w:val="es-ES_tradnl"/>
              </w:rPr>
              <w:t>Sec.</w:t>
            </w:r>
            <w:r w:rsidRPr="00C9119A">
              <w:rPr>
                <w:rFonts w:ascii="Arial" w:hAnsi="Arial" w:cs="Arial"/>
                <w:b/>
                <w:color w:val="FFFFFF"/>
                <w:sz w:val="20"/>
                <w:lang w:val="es-ES_tradnl"/>
              </w:rPr>
              <w:t xml:space="preserve"> </w:t>
            </w:r>
            <w:r w:rsidRPr="00C9119A">
              <w:rPr>
                <w:rFonts w:ascii="Arial" w:hAnsi="Arial" w:cs="Arial"/>
                <w:b/>
                <w:color w:val="FFFFFF"/>
                <w:sz w:val="10"/>
                <w:lang w:val="es-ES_tradnl"/>
              </w:rPr>
              <w:t>(</w:t>
            </w:r>
            <w:r w:rsidRPr="00C9119A">
              <w:rPr>
                <w:rFonts w:ascii="Arial" w:hAnsi="Arial" w:cs="Arial"/>
                <w:b/>
                <w:color w:val="FFFFFF"/>
                <w:sz w:val="12"/>
                <w:lang w:val="es-ES_tradnl"/>
              </w:rPr>
              <w:t>Secuencia</w:t>
            </w:r>
            <w:r w:rsidRPr="00C9119A">
              <w:rPr>
                <w:rFonts w:ascii="Arial" w:hAnsi="Arial" w:cs="Arial"/>
                <w:b/>
                <w:color w:val="FFFFFF"/>
                <w:sz w:val="10"/>
                <w:lang w:val="es-ES_tradnl"/>
              </w:rPr>
              <w:t>)</w:t>
            </w:r>
          </w:p>
        </w:tc>
        <w:tc>
          <w:tcPr>
            <w:tcW w:w="671" w:type="dxa"/>
            <w:shd w:val="clear" w:color="auto" w:fill="0070C0"/>
            <w:vAlign w:val="center"/>
          </w:tcPr>
          <w:p w:rsidR="00B33489" w:rsidRPr="00A276B9" w:rsidRDefault="00B33489" w:rsidP="00FF6426">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Grupo Ejecutor</w:t>
            </w:r>
          </w:p>
        </w:tc>
        <w:tc>
          <w:tcPr>
            <w:tcW w:w="4962" w:type="dxa"/>
            <w:shd w:val="clear" w:color="auto" w:fill="0070C0"/>
            <w:vAlign w:val="center"/>
          </w:tcPr>
          <w:p w:rsidR="00B33489" w:rsidRPr="00A276B9" w:rsidRDefault="00B33489" w:rsidP="00FF6426">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Descripción del cambio</w:t>
            </w:r>
          </w:p>
        </w:tc>
        <w:tc>
          <w:tcPr>
            <w:tcW w:w="720" w:type="dxa"/>
            <w:shd w:val="clear" w:color="auto" w:fill="0070C0"/>
            <w:vAlign w:val="center"/>
          </w:tcPr>
          <w:p w:rsidR="00B33489" w:rsidRPr="00A276B9" w:rsidRDefault="00B33489" w:rsidP="00FF6426">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Tiempo Ejecución</w:t>
            </w:r>
          </w:p>
        </w:tc>
        <w:tc>
          <w:tcPr>
            <w:tcW w:w="810" w:type="dxa"/>
            <w:shd w:val="clear" w:color="auto" w:fill="0070C0"/>
            <w:vAlign w:val="center"/>
          </w:tcPr>
          <w:p w:rsidR="00B33489" w:rsidRPr="00A276B9" w:rsidRDefault="00B33489" w:rsidP="00FF6426">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 Librarian</w:t>
            </w:r>
          </w:p>
        </w:tc>
        <w:tc>
          <w:tcPr>
            <w:tcW w:w="558" w:type="dxa"/>
            <w:shd w:val="clear" w:color="auto" w:fill="0070C0"/>
            <w:vAlign w:val="center"/>
          </w:tcPr>
          <w:p w:rsidR="00B33489" w:rsidRPr="00A276B9" w:rsidRDefault="00B33489" w:rsidP="00FF6426">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Proveedor</w:t>
            </w:r>
          </w:p>
        </w:tc>
      </w:tr>
      <w:tr w:rsidR="0013649A" w:rsidRPr="003621AC" w:rsidTr="004E6A8D">
        <w:trPr>
          <w:trHeight w:val="567"/>
        </w:trPr>
        <w:tc>
          <w:tcPr>
            <w:tcW w:w="888" w:type="dxa"/>
            <w:vAlign w:val="center"/>
          </w:tcPr>
          <w:p w:rsidR="0013649A" w:rsidRPr="0013649A" w:rsidRDefault="0013649A" w:rsidP="0013649A">
            <w:pPr>
              <w:jc w:val="center"/>
              <w:rPr>
                <w:rFonts w:ascii="Arial" w:hAnsi="Arial" w:cs="Arial"/>
                <w:sz w:val="16"/>
                <w:szCs w:val="16"/>
                <w:lang w:val="es-ES_tradnl"/>
              </w:rPr>
            </w:pPr>
            <w:r w:rsidRPr="0013649A">
              <w:rPr>
                <w:rFonts w:ascii="Arial" w:hAnsi="Arial" w:cs="Arial"/>
                <w:sz w:val="16"/>
                <w:szCs w:val="16"/>
                <w:lang w:val="es-ES_tradnl"/>
              </w:rPr>
              <w:t>1</w:t>
            </w:r>
          </w:p>
        </w:tc>
        <w:tc>
          <w:tcPr>
            <w:tcW w:w="671" w:type="dxa"/>
            <w:vAlign w:val="center"/>
          </w:tcPr>
          <w:p w:rsidR="0013649A" w:rsidRPr="0013649A" w:rsidRDefault="0013649A" w:rsidP="0013649A">
            <w:pPr>
              <w:rPr>
                <w:rFonts w:ascii="Arial" w:hAnsi="Arial" w:cs="Arial"/>
                <w:sz w:val="16"/>
                <w:szCs w:val="16"/>
                <w:lang w:val="es-ES_tradnl"/>
              </w:rPr>
            </w:pPr>
            <w:r w:rsidRPr="0013649A">
              <w:rPr>
                <w:rFonts w:ascii="Arial" w:hAnsi="Arial" w:cs="Arial"/>
                <w:sz w:val="16"/>
                <w:szCs w:val="16"/>
                <w:lang w:val="es-ES_tradnl"/>
              </w:rPr>
              <w:t>Librarian APP</w:t>
            </w:r>
          </w:p>
        </w:tc>
        <w:tc>
          <w:tcPr>
            <w:tcW w:w="4962" w:type="dxa"/>
            <w:vAlign w:val="center"/>
          </w:tcPr>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Arial" w:hAnsi="Arial" w:cs="Arial"/>
                <w:b/>
                <w:color w:val="000000"/>
                <w:sz w:val="20"/>
                <w:szCs w:val="20"/>
                <w:lang w:val="es-EC" w:eastAsia="es-EC"/>
              </w:rPr>
            </w:pPr>
            <w:r w:rsidRPr="00CD2788">
              <w:rPr>
                <w:rFonts w:ascii="Arial" w:hAnsi="Arial" w:cs="Arial"/>
                <w:b/>
                <w:color w:val="000000"/>
                <w:sz w:val="20"/>
                <w:szCs w:val="20"/>
                <w:lang w:val="es-EC" w:eastAsia="es-EC"/>
              </w:rPr>
              <w:t>Compilación de Aplicación New CNB</w:t>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Abrir la ruta física en</w:t>
            </w:r>
            <w:r>
              <w:rPr>
                <w:rFonts w:ascii="Arial" w:hAnsi="Arial" w:cs="Arial"/>
                <w:color w:val="000000"/>
                <w:sz w:val="20"/>
                <w:szCs w:val="20"/>
                <w:lang w:val="es-EC" w:eastAsia="es-EC"/>
              </w:rPr>
              <w:t xml:space="preserve"> la MAC en</w:t>
            </w:r>
            <w:r w:rsidRPr="00CD2788">
              <w:rPr>
                <w:rFonts w:ascii="Arial" w:hAnsi="Arial" w:cs="Arial"/>
                <w:color w:val="000000"/>
                <w:sz w:val="20"/>
                <w:szCs w:val="20"/>
                <w:lang w:val="es-EC" w:eastAsia="es-EC"/>
              </w:rPr>
              <w:t xml:space="preserve"> la que se encuentra el proyecto (seleccionar el </w:t>
            </w:r>
            <w:r w:rsidRPr="00CD2788">
              <w:rPr>
                <w:rFonts w:ascii="Arial" w:hAnsi="Arial" w:cs="Arial"/>
                <w:color w:val="000000"/>
                <w:sz w:val="20"/>
                <w:szCs w:val="20"/>
                <w:lang w:val="es-EC" w:eastAsia="es-EC"/>
              </w:rPr>
              <w:lastRenderedPageBreak/>
              <w:t xml:space="preserve">directorio TEST o PRODUCCIÓN según corresponda): </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r w:rsidRPr="00CD2788">
              <w:rPr>
                <w:rFonts w:ascii="Arial" w:hAnsi="Arial" w:cs="Arial"/>
                <w:b/>
                <w:color w:val="000000"/>
                <w:sz w:val="20"/>
                <w:szCs w:val="20"/>
                <w:lang w:val="es-EC" w:eastAsia="es-EC"/>
              </w:rPr>
              <w:t>newposs_9220_pichincha_cnb</w:t>
            </w:r>
          </w:p>
          <w:p w:rsidR="008378AD"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Copiar los siguientes archivos en las siguientes rutas:</w:t>
            </w:r>
          </w:p>
          <w:p w:rsidR="00FC0D71" w:rsidRPr="007A5D7A" w:rsidRDefault="00FC0D71" w:rsidP="00FC0D71">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p>
          <w:p w:rsidR="00FC0D71" w:rsidRPr="00FC0D71" w:rsidRDefault="00FC0D71" w:rsidP="00FC0D71">
            <w:pPr>
              <w:pStyle w:val="Prrafodelista"/>
              <w:numPr>
                <w:ilvl w:val="0"/>
                <w:numId w:val="28"/>
              </w:numPr>
              <w:spacing w:after="0" w:line="240" w:lineRule="auto"/>
              <w:rPr>
                <w:rFonts w:ascii="Arial" w:eastAsia="Times New Roman" w:hAnsi="Arial" w:cs="Arial"/>
                <w:sz w:val="20"/>
                <w:szCs w:val="20"/>
                <w:lang w:val="en-US" w:eastAsia="es-EC"/>
              </w:rPr>
            </w:pPr>
            <w:r w:rsidRPr="00FC0D71">
              <w:rPr>
                <w:rFonts w:ascii="Arial" w:eastAsia="Times New Roman" w:hAnsi="Arial" w:cs="Arial"/>
                <w:sz w:val="20"/>
                <w:szCs w:val="20"/>
                <w:lang w:val="es-CO"/>
              </w:rPr>
              <w:t>MasterControl.java</w:t>
            </w:r>
          </w:p>
          <w:p w:rsidR="008378AD" w:rsidRPr="00FC0D71" w:rsidRDefault="008378AD" w:rsidP="00FC0D71">
            <w:pPr>
              <w:pStyle w:val="Prrafodelista"/>
              <w:spacing w:after="0" w:line="240" w:lineRule="auto"/>
              <w:rPr>
                <w:rFonts w:ascii="Arial" w:eastAsia="Times New Roman" w:hAnsi="Arial" w:cs="Arial"/>
                <w:sz w:val="20"/>
                <w:szCs w:val="20"/>
                <w:lang w:val="en-US" w:eastAsia="es-EC"/>
              </w:rPr>
            </w:pPr>
            <w:r w:rsidRPr="00FC0D71">
              <w:rPr>
                <w:rFonts w:ascii="Arial" w:eastAsia="Times New Roman" w:hAnsi="Arial" w:cs="Arial"/>
                <w:sz w:val="20"/>
                <w:szCs w:val="20"/>
                <w:lang w:val="en-US" w:eastAsia="es-EC"/>
              </w:rPr>
              <w:t>newposs_9220_pichincha_cnb</w:t>
            </w:r>
            <w:r w:rsidR="00FC0D71" w:rsidRPr="00FC0D71">
              <w:rPr>
                <w:rFonts w:ascii="Arial" w:eastAsia="Times New Roman" w:hAnsi="Arial" w:cs="Arial"/>
                <w:sz w:val="20"/>
                <w:szCs w:val="20"/>
                <w:lang w:val="en-US" w:eastAsia="es-EC"/>
              </w:rPr>
              <w:t>\app\src\main\java\cn\desert\newpos\payui\master</w:t>
            </w:r>
          </w:p>
          <w:p w:rsidR="008378AD" w:rsidRDefault="008378AD" w:rsidP="008378AD">
            <w:pPr>
              <w:spacing w:after="0" w:line="240" w:lineRule="auto"/>
              <w:ind w:left="720"/>
              <w:rPr>
                <w:rFonts w:ascii="Arial" w:eastAsia="Times New Roman" w:hAnsi="Arial" w:cs="Arial"/>
                <w:sz w:val="20"/>
                <w:szCs w:val="20"/>
                <w:lang w:val="en-US" w:eastAsia="es-EC"/>
              </w:rPr>
            </w:pPr>
          </w:p>
          <w:p w:rsidR="00F07D88" w:rsidRDefault="00F07D88" w:rsidP="00F07D88">
            <w:pPr>
              <w:pStyle w:val="Prrafodelista"/>
              <w:numPr>
                <w:ilvl w:val="0"/>
                <w:numId w:val="28"/>
              </w:numPr>
              <w:spacing w:after="0" w:line="240" w:lineRule="auto"/>
              <w:rPr>
                <w:rFonts w:ascii="Arial" w:eastAsia="Times New Roman" w:hAnsi="Arial" w:cs="Arial"/>
                <w:sz w:val="20"/>
                <w:szCs w:val="20"/>
                <w:lang w:val="en-US" w:eastAsia="es-EC"/>
              </w:rPr>
            </w:pPr>
            <w:r w:rsidRPr="00F07D88">
              <w:rPr>
                <w:rFonts w:ascii="Arial" w:eastAsia="Times New Roman" w:hAnsi="Arial" w:cs="Arial"/>
                <w:sz w:val="20"/>
                <w:szCs w:val="20"/>
                <w:lang w:val="en-US" w:eastAsia="es-EC"/>
              </w:rPr>
              <w:t>HistoryTrans.java</w:t>
            </w:r>
          </w:p>
          <w:p w:rsidR="008378AD" w:rsidRPr="00F07D88" w:rsidRDefault="008378AD" w:rsidP="00F07D88">
            <w:pPr>
              <w:pStyle w:val="Prrafodelista"/>
              <w:spacing w:after="0" w:line="240" w:lineRule="auto"/>
              <w:rPr>
                <w:rFonts w:ascii="Arial" w:eastAsia="Times New Roman" w:hAnsi="Arial" w:cs="Arial"/>
                <w:sz w:val="20"/>
                <w:szCs w:val="20"/>
                <w:lang w:val="en-US" w:eastAsia="es-EC"/>
              </w:rPr>
            </w:pPr>
            <w:r w:rsidRPr="00F07D88">
              <w:rPr>
                <w:rFonts w:ascii="Arial" w:eastAsia="Times New Roman" w:hAnsi="Arial" w:cs="Arial"/>
                <w:sz w:val="20"/>
                <w:szCs w:val="20"/>
                <w:lang w:val="en-US" w:eastAsia="es-EC"/>
              </w:rPr>
              <w:t>newposs_9220_pichincha_cnb</w:t>
            </w:r>
            <w:r w:rsidR="00F07D88" w:rsidRPr="00F07D88">
              <w:rPr>
                <w:rFonts w:ascii="Arial" w:eastAsia="Times New Roman" w:hAnsi="Arial" w:cs="Arial"/>
                <w:sz w:val="20"/>
                <w:szCs w:val="20"/>
                <w:lang w:val="en-US" w:eastAsia="es-EC"/>
              </w:rPr>
              <w:t>\app\src\main\java\cn\desert\newpos\payui\transrecord</w:t>
            </w:r>
          </w:p>
          <w:p w:rsidR="008378AD" w:rsidRDefault="008378AD" w:rsidP="008378AD">
            <w:pPr>
              <w:spacing w:after="0" w:line="240" w:lineRule="auto"/>
              <w:rPr>
                <w:rFonts w:ascii="Arial" w:eastAsia="Times New Roman" w:hAnsi="Arial" w:cs="Arial"/>
                <w:sz w:val="20"/>
                <w:szCs w:val="20"/>
                <w:lang w:val="en-US" w:eastAsia="es-EC"/>
              </w:rPr>
            </w:pPr>
          </w:p>
          <w:p w:rsidR="00F07D88" w:rsidRPr="00F07D88" w:rsidRDefault="00F07D88" w:rsidP="00F07D88">
            <w:pPr>
              <w:pStyle w:val="Prrafodelista"/>
              <w:numPr>
                <w:ilvl w:val="0"/>
                <w:numId w:val="28"/>
              </w:numPr>
              <w:spacing w:after="0" w:line="240" w:lineRule="auto"/>
              <w:rPr>
                <w:rFonts w:ascii="Arial" w:eastAsia="Times New Roman" w:hAnsi="Arial" w:cs="Arial"/>
                <w:sz w:val="20"/>
                <w:szCs w:val="20"/>
                <w:lang w:val="en-US" w:eastAsia="es-EC"/>
              </w:rPr>
            </w:pPr>
            <w:r w:rsidRPr="00F07D88">
              <w:rPr>
                <w:rFonts w:ascii="Arial" w:eastAsia="Times New Roman" w:hAnsi="Arial" w:cs="Arial"/>
                <w:sz w:val="20"/>
                <w:szCs w:val="20"/>
                <w:lang w:val="en-US" w:eastAsia="es-EC"/>
              </w:rPr>
              <w:t>Wrlg.java</w:t>
            </w:r>
          </w:p>
          <w:p w:rsidR="008378AD" w:rsidRDefault="008378AD" w:rsidP="008378AD">
            <w:pPr>
              <w:spacing w:after="0" w:line="240" w:lineRule="auto"/>
              <w:ind w:left="720"/>
              <w:rPr>
                <w:rFonts w:ascii="Arial" w:eastAsia="Times New Roman" w:hAnsi="Arial" w:cs="Arial"/>
                <w:sz w:val="20"/>
                <w:szCs w:val="20"/>
                <w:lang w:val="en-US" w:eastAsia="es-EC"/>
              </w:rPr>
            </w:pPr>
            <w:r w:rsidRPr="00107696">
              <w:rPr>
                <w:rFonts w:ascii="Arial" w:eastAsia="Times New Roman" w:hAnsi="Arial" w:cs="Arial"/>
                <w:sz w:val="20"/>
                <w:szCs w:val="20"/>
                <w:lang w:val="en-US" w:eastAsia="es-EC"/>
              </w:rPr>
              <w:t>newposs_9220_pichincha_cnb</w:t>
            </w:r>
            <w:r w:rsidR="00F07D88" w:rsidRPr="00F07D88">
              <w:rPr>
                <w:rFonts w:ascii="Arial" w:eastAsia="Times New Roman" w:hAnsi="Arial" w:cs="Arial"/>
                <w:sz w:val="20"/>
                <w:szCs w:val="20"/>
                <w:lang w:val="en-US" w:eastAsia="es-EC"/>
              </w:rPr>
              <w:t>\app\src\main\java\cnb\pichincha\wposs\mivecino_pichincha\tools</w:t>
            </w:r>
          </w:p>
          <w:p w:rsidR="008378AD" w:rsidRDefault="008378AD" w:rsidP="008378AD">
            <w:pPr>
              <w:spacing w:after="0" w:line="240" w:lineRule="auto"/>
              <w:rPr>
                <w:rFonts w:ascii="Arial" w:eastAsia="Times New Roman" w:hAnsi="Arial" w:cs="Arial"/>
                <w:sz w:val="20"/>
                <w:szCs w:val="20"/>
                <w:lang w:val="en-US" w:eastAsia="es-EC"/>
              </w:rPr>
            </w:pPr>
          </w:p>
          <w:p w:rsidR="000A5F9F" w:rsidRDefault="000A5F9F" w:rsidP="000A5F9F">
            <w:pPr>
              <w:pStyle w:val="Prrafodelista"/>
              <w:numPr>
                <w:ilvl w:val="0"/>
                <w:numId w:val="28"/>
              </w:numPr>
              <w:spacing w:after="0" w:line="240" w:lineRule="auto"/>
              <w:rPr>
                <w:rFonts w:ascii="Arial" w:eastAsia="Times New Roman" w:hAnsi="Arial" w:cs="Arial"/>
                <w:sz w:val="20"/>
                <w:szCs w:val="20"/>
                <w:lang w:val="en-US" w:eastAsia="es-EC"/>
              </w:rPr>
            </w:pPr>
            <w:r w:rsidRPr="000A5F9F">
              <w:rPr>
                <w:rFonts w:ascii="Arial" w:eastAsia="Times New Roman" w:hAnsi="Arial" w:cs="Arial"/>
                <w:sz w:val="20"/>
                <w:szCs w:val="20"/>
                <w:lang w:val="en-US" w:eastAsia="es-EC"/>
              </w:rPr>
              <w:t>TransUI.java</w:t>
            </w:r>
          </w:p>
          <w:p w:rsidR="008378AD" w:rsidRDefault="008378AD" w:rsidP="000A5F9F">
            <w:pPr>
              <w:pStyle w:val="Prrafodelista"/>
              <w:spacing w:after="0" w:line="240" w:lineRule="auto"/>
              <w:rPr>
                <w:rFonts w:ascii="Arial" w:eastAsia="Times New Roman" w:hAnsi="Arial" w:cs="Arial"/>
                <w:sz w:val="20"/>
                <w:szCs w:val="20"/>
                <w:lang w:val="en-US" w:eastAsia="es-EC"/>
              </w:rPr>
            </w:pPr>
            <w:r w:rsidRPr="000A5F9F">
              <w:rPr>
                <w:rFonts w:ascii="Arial" w:eastAsia="Times New Roman" w:hAnsi="Arial" w:cs="Arial"/>
                <w:sz w:val="20"/>
                <w:szCs w:val="20"/>
                <w:lang w:val="en-US" w:eastAsia="es-EC"/>
              </w:rPr>
              <w:t>newposs_9220_pichincha_cnb</w:t>
            </w:r>
            <w:r w:rsidR="000A5F9F" w:rsidRPr="000A5F9F">
              <w:rPr>
                <w:rFonts w:ascii="Arial" w:eastAsia="Times New Roman" w:hAnsi="Arial" w:cs="Arial"/>
                <w:sz w:val="20"/>
                <w:szCs w:val="20"/>
                <w:lang w:val="en-US" w:eastAsia="es-EC"/>
              </w:rPr>
              <w:t>\app\src\main\java\newpos\libpay\presenter</w:t>
            </w:r>
          </w:p>
          <w:p w:rsidR="000A5F9F" w:rsidRDefault="000A5F9F" w:rsidP="000A5F9F">
            <w:pPr>
              <w:pStyle w:val="Prrafodelista"/>
              <w:spacing w:after="0" w:line="240" w:lineRule="auto"/>
              <w:rPr>
                <w:rFonts w:ascii="Arial" w:eastAsia="Times New Roman" w:hAnsi="Arial" w:cs="Arial"/>
                <w:sz w:val="20"/>
                <w:szCs w:val="20"/>
                <w:lang w:val="en-US" w:eastAsia="es-EC"/>
              </w:rPr>
            </w:pPr>
          </w:p>
          <w:p w:rsidR="000A5F9F" w:rsidRDefault="000A5F9F" w:rsidP="000A5F9F">
            <w:pPr>
              <w:pStyle w:val="Prrafodelista"/>
              <w:numPr>
                <w:ilvl w:val="0"/>
                <w:numId w:val="28"/>
              </w:numPr>
              <w:spacing w:after="0" w:line="240" w:lineRule="auto"/>
              <w:rPr>
                <w:rFonts w:ascii="Arial" w:eastAsia="Times New Roman" w:hAnsi="Arial" w:cs="Arial"/>
                <w:sz w:val="20"/>
                <w:szCs w:val="20"/>
                <w:lang w:val="en-US" w:eastAsia="es-EC"/>
              </w:rPr>
            </w:pPr>
            <w:r w:rsidRPr="000A5F9F">
              <w:rPr>
                <w:rFonts w:ascii="Arial" w:eastAsia="Times New Roman" w:hAnsi="Arial" w:cs="Arial"/>
                <w:sz w:val="20"/>
                <w:szCs w:val="20"/>
                <w:lang w:val="en-US" w:eastAsia="es-EC"/>
              </w:rPr>
              <w:t>TransUIImpl.java</w:t>
            </w:r>
          </w:p>
          <w:p w:rsidR="00C23E1D" w:rsidRDefault="000A5F9F" w:rsidP="00C23E1D">
            <w:pPr>
              <w:pStyle w:val="Prrafodelista"/>
              <w:spacing w:after="0" w:line="240" w:lineRule="auto"/>
              <w:rPr>
                <w:rFonts w:ascii="Arial" w:eastAsia="Times New Roman" w:hAnsi="Arial" w:cs="Arial"/>
                <w:sz w:val="20"/>
                <w:szCs w:val="20"/>
                <w:lang w:val="en-US" w:eastAsia="es-EC"/>
              </w:rPr>
            </w:pPr>
            <w:r w:rsidRPr="000A5F9F">
              <w:rPr>
                <w:rFonts w:ascii="Arial" w:eastAsia="Times New Roman" w:hAnsi="Arial" w:cs="Arial"/>
                <w:sz w:val="20"/>
                <w:szCs w:val="20"/>
                <w:lang w:val="en-US" w:eastAsia="es-EC"/>
              </w:rPr>
              <w:t>newposs_9220_pichincha_cnb</w:t>
            </w:r>
            <w:r w:rsidRPr="000A5F9F">
              <w:rPr>
                <w:rFonts w:ascii="Arial" w:eastAsia="Times New Roman" w:hAnsi="Arial" w:cs="Arial"/>
                <w:sz w:val="20"/>
                <w:szCs w:val="20"/>
                <w:lang w:val="en-US" w:eastAsia="es-EC"/>
              </w:rPr>
              <w:t>\app\src\main\java\newpos\libpay\presenter</w:t>
            </w:r>
          </w:p>
          <w:p w:rsidR="00C23E1D" w:rsidRDefault="00C23E1D" w:rsidP="00C23E1D">
            <w:pPr>
              <w:pStyle w:val="Prrafodelista"/>
              <w:spacing w:after="0" w:line="240" w:lineRule="auto"/>
              <w:rPr>
                <w:rFonts w:ascii="Arial" w:eastAsia="Times New Roman" w:hAnsi="Arial" w:cs="Arial"/>
                <w:sz w:val="20"/>
                <w:szCs w:val="20"/>
                <w:lang w:val="en-US" w:eastAsia="es-EC"/>
              </w:rPr>
            </w:pPr>
          </w:p>
          <w:p w:rsidR="00C23E1D" w:rsidRDefault="00C23E1D" w:rsidP="00C23E1D">
            <w:pPr>
              <w:pStyle w:val="Prrafodelista"/>
              <w:numPr>
                <w:ilvl w:val="0"/>
                <w:numId w:val="28"/>
              </w:numPr>
              <w:spacing w:after="0" w:line="240" w:lineRule="auto"/>
              <w:rPr>
                <w:rFonts w:ascii="Arial" w:eastAsia="Times New Roman" w:hAnsi="Arial" w:cs="Arial"/>
                <w:sz w:val="20"/>
                <w:szCs w:val="20"/>
                <w:lang w:val="en-US" w:eastAsia="es-EC"/>
              </w:rPr>
            </w:pPr>
            <w:r w:rsidRPr="00C23E1D">
              <w:rPr>
                <w:rFonts w:ascii="Arial" w:eastAsia="Times New Roman" w:hAnsi="Arial" w:cs="Arial"/>
                <w:sz w:val="20"/>
                <w:szCs w:val="20"/>
                <w:lang w:val="en-US" w:eastAsia="es-EC"/>
              </w:rPr>
              <w:t>TransView.java</w:t>
            </w:r>
          </w:p>
          <w:p w:rsidR="00C23E1D" w:rsidRDefault="00C23E1D" w:rsidP="00C23E1D">
            <w:pPr>
              <w:pStyle w:val="Prrafodelista"/>
              <w:spacing w:after="0" w:line="240" w:lineRule="auto"/>
              <w:rPr>
                <w:rFonts w:ascii="Arial" w:eastAsia="Times New Roman" w:hAnsi="Arial" w:cs="Arial"/>
                <w:sz w:val="20"/>
                <w:szCs w:val="20"/>
                <w:lang w:val="en-US" w:eastAsia="es-EC"/>
              </w:rPr>
            </w:pPr>
            <w:r w:rsidRPr="000A5F9F">
              <w:rPr>
                <w:rFonts w:ascii="Arial" w:eastAsia="Times New Roman" w:hAnsi="Arial" w:cs="Arial"/>
                <w:sz w:val="20"/>
                <w:szCs w:val="20"/>
                <w:lang w:val="en-US" w:eastAsia="es-EC"/>
              </w:rPr>
              <w:t>newposs_9220_pichincha_cnb</w:t>
            </w:r>
            <w:r w:rsidRPr="00C23E1D">
              <w:rPr>
                <w:rFonts w:ascii="Arial" w:eastAsia="Times New Roman" w:hAnsi="Arial" w:cs="Arial"/>
                <w:sz w:val="20"/>
                <w:szCs w:val="20"/>
                <w:lang w:val="en-US" w:eastAsia="es-EC"/>
              </w:rPr>
              <w:t>\app\src\main\java\newpos\libpay\presenter</w:t>
            </w:r>
          </w:p>
          <w:p w:rsidR="00421941" w:rsidRDefault="00421941" w:rsidP="00C23E1D">
            <w:pPr>
              <w:pStyle w:val="Prrafodelista"/>
              <w:spacing w:after="0" w:line="240" w:lineRule="auto"/>
              <w:rPr>
                <w:rFonts w:ascii="Arial" w:eastAsia="Times New Roman" w:hAnsi="Arial" w:cs="Arial"/>
                <w:sz w:val="20"/>
                <w:szCs w:val="20"/>
                <w:lang w:val="en-US" w:eastAsia="es-EC"/>
              </w:rPr>
            </w:pPr>
          </w:p>
          <w:p w:rsidR="00421941" w:rsidRDefault="00421941" w:rsidP="00421941">
            <w:pPr>
              <w:pStyle w:val="Prrafodelista"/>
              <w:numPr>
                <w:ilvl w:val="0"/>
                <w:numId w:val="28"/>
              </w:numPr>
              <w:spacing w:after="0" w:line="240" w:lineRule="auto"/>
              <w:rPr>
                <w:rFonts w:ascii="Arial" w:eastAsia="Times New Roman" w:hAnsi="Arial" w:cs="Arial"/>
                <w:sz w:val="20"/>
                <w:szCs w:val="20"/>
                <w:lang w:val="en-US" w:eastAsia="es-EC"/>
              </w:rPr>
            </w:pPr>
            <w:r w:rsidRPr="00421941">
              <w:rPr>
                <w:rFonts w:ascii="Arial" w:eastAsia="Times New Roman" w:hAnsi="Arial" w:cs="Arial"/>
                <w:sz w:val="20"/>
                <w:szCs w:val="20"/>
                <w:lang w:val="en-US" w:eastAsia="es-EC"/>
              </w:rPr>
              <w:t>FinanceTrans.java</w:t>
            </w:r>
          </w:p>
          <w:p w:rsidR="00421941" w:rsidRDefault="00421941" w:rsidP="00421941">
            <w:pPr>
              <w:pStyle w:val="Prrafodelista"/>
              <w:spacing w:after="0" w:line="240" w:lineRule="auto"/>
              <w:rPr>
                <w:rFonts w:ascii="Arial" w:eastAsia="Times New Roman" w:hAnsi="Arial" w:cs="Arial"/>
                <w:sz w:val="20"/>
                <w:szCs w:val="20"/>
                <w:lang w:val="en-US" w:eastAsia="es-EC"/>
              </w:rPr>
            </w:pPr>
            <w:r w:rsidRPr="000A5F9F">
              <w:rPr>
                <w:rFonts w:ascii="Arial" w:eastAsia="Times New Roman" w:hAnsi="Arial" w:cs="Arial"/>
                <w:sz w:val="20"/>
                <w:szCs w:val="20"/>
                <w:lang w:val="en-US" w:eastAsia="es-EC"/>
              </w:rPr>
              <w:t>newposs_9220_pichincha_cnb</w:t>
            </w:r>
            <w:r w:rsidRPr="00421941">
              <w:rPr>
                <w:rFonts w:ascii="Arial" w:eastAsia="Times New Roman" w:hAnsi="Arial" w:cs="Arial"/>
                <w:sz w:val="20"/>
                <w:szCs w:val="20"/>
                <w:lang w:val="en-US" w:eastAsia="es-EC"/>
              </w:rPr>
              <w:t>\app\src\main\</w:t>
            </w:r>
            <w:r>
              <w:rPr>
                <w:rFonts w:ascii="Arial" w:eastAsia="Times New Roman" w:hAnsi="Arial" w:cs="Arial"/>
                <w:sz w:val="20"/>
                <w:szCs w:val="20"/>
                <w:lang w:val="en-US" w:eastAsia="es-EC"/>
              </w:rPr>
              <w:t>java\newpos\libpay\trans\finace</w:t>
            </w:r>
          </w:p>
          <w:p w:rsidR="00421941" w:rsidRDefault="00421941" w:rsidP="00421941">
            <w:pPr>
              <w:pStyle w:val="Prrafodelista"/>
              <w:spacing w:after="0" w:line="240" w:lineRule="auto"/>
              <w:rPr>
                <w:rFonts w:ascii="Arial" w:eastAsia="Times New Roman" w:hAnsi="Arial" w:cs="Arial"/>
                <w:sz w:val="20"/>
                <w:szCs w:val="20"/>
                <w:lang w:val="en-US" w:eastAsia="es-EC"/>
              </w:rPr>
            </w:pPr>
          </w:p>
          <w:p w:rsidR="00421941" w:rsidRDefault="00421941" w:rsidP="00421941">
            <w:pPr>
              <w:pStyle w:val="Prrafodelista"/>
              <w:numPr>
                <w:ilvl w:val="0"/>
                <w:numId w:val="28"/>
              </w:numPr>
              <w:spacing w:after="0" w:line="240" w:lineRule="auto"/>
              <w:rPr>
                <w:rFonts w:ascii="Arial" w:eastAsia="Times New Roman" w:hAnsi="Arial" w:cs="Arial"/>
                <w:sz w:val="20"/>
                <w:szCs w:val="20"/>
                <w:lang w:val="en-US" w:eastAsia="es-EC"/>
              </w:rPr>
            </w:pPr>
            <w:r w:rsidRPr="00421941">
              <w:rPr>
                <w:rFonts w:ascii="Arial" w:eastAsia="Times New Roman" w:hAnsi="Arial" w:cs="Arial"/>
                <w:sz w:val="20"/>
                <w:szCs w:val="20"/>
                <w:lang w:val="en-US" w:eastAsia="es-EC"/>
              </w:rPr>
              <w:t>Retiro.java</w:t>
            </w:r>
          </w:p>
          <w:p w:rsidR="00421941" w:rsidRDefault="00421941" w:rsidP="00421941">
            <w:pPr>
              <w:pStyle w:val="Prrafodelista"/>
              <w:spacing w:after="0" w:line="240" w:lineRule="auto"/>
              <w:rPr>
                <w:rFonts w:ascii="Arial" w:eastAsia="Times New Roman" w:hAnsi="Arial" w:cs="Arial"/>
                <w:sz w:val="20"/>
                <w:szCs w:val="20"/>
                <w:lang w:val="en-US" w:eastAsia="es-EC"/>
              </w:rPr>
            </w:pPr>
            <w:r w:rsidRPr="000A5F9F">
              <w:rPr>
                <w:rFonts w:ascii="Arial" w:eastAsia="Times New Roman" w:hAnsi="Arial" w:cs="Arial"/>
                <w:sz w:val="20"/>
                <w:szCs w:val="20"/>
                <w:lang w:val="en-US" w:eastAsia="es-EC"/>
              </w:rPr>
              <w:t>newposs_9220_pichincha_cnb</w:t>
            </w:r>
            <w:r w:rsidRPr="00421941">
              <w:rPr>
                <w:rFonts w:ascii="Arial" w:eastAsia="Times New Roman" w:hAnsi="Arial" w:cs="Arial"/>
                <w:sz w:val="20"/>
                <w:szCs w:val="20"/>
                <w:lang w:val="en-US" w:eastAsia="es-EC"/>
              </w:rPr>
              <w:t>\app\src\main\java\newpos\libpay\trans\pichincha\financieras\Retiro</w:t>
            </w:r>
          </w:p>
          <w:p w:rsidR="00421941" w:rsidRDefault="00421941" w:rsidP="00421941">
            <w:pPr>
              <w:pStyle w:val="Prrafodelista"/>
              <w:spacing w:after="0" w:line="240" w:lineRule="auto"/>
              <w:rPr>
                <w:rFonts w:ascii="Arial" w:eastAsia="Times New Roman" w:hAnsi="Arial" w:cs="Arial"/>
                <w:sz w:val="20"/>
                <w:szCs w:val="20"/>
                <w:lang w:val="en-US" w:eastAsia="es-EC"/>
              </w:rPr>
            </w:pPr>
          </w:p>
          <w:p w:rsidR="00421941" w:rsidRDefault="00421941" w:rsidP="00421941">
            <w:pPr>
              <w:pStyle w:val="Prrafodelista"/>
              <w:numPr>
                <w:ilvl w:val="0"/>
                <w:numId w:val="28"/>
              </w:numPr>
              <w:spacing w:after="0" w:line="240" w:lineRule="auto"/>
              <w:rPr>
                <w:rFonts w:ascii="Arial" w:eastAsia="Times New Roman" w:hAnsi="Arial" w:cs="Arial"/>
                <w:sz w:val="20"/>
                <w:szCs w:val="20"/>
                <w:lang w:val="en-US" w:eastAsia="es-EC"/>
              </w:rPr>
            </w:pPr>
            <w:r w:rsidRPr="00421941">
              <w:rPr>
                <w:rFonts w:ascii="Arial" w:eastAsia="Times New Roman" w:hAnsi="Arial" w:cs="Arial"/>
                <w:sz w:val="20"/>
                <w:szCs w:val="20"/>
                <w:lang w:val="en-US" w:eastAsia="es-EC"/>
              </w:rPr>
              <w:t>ISOUtil.java</w:t>
            </w:r>
          </w:p>
          <w:p w:rsidR="00421941" w:rsidRDefault="00421941" w:rsidP="00421941">
            <w:pPr>
              <w:pStyle w:val="Prrafodelista"/>
              <w:spacing w:after="0" w:line="240" w:lineRule="auto"/>
              <w:rPr>
                <w:rFonts w:ascii="Arial" w:eastAsia="Times New Roman" w:hAnsi="Arial" w:cs="Arial"/>
                <w:sz w:val="20"/>
                <w:szCs w:val="20"/>
                <w:lang w:val="en-US" w:eastAsia="es-EC"/>
              </w:rPr>
            </w:pPr>
            <w:r w:rsidRPr="000A5F9F">
              <w:rPr>
                <w:rFonts w:ascii="Arial" w:eastAsia="Times New Roman" w:hAnsi="Arial" w:cs="Arial"/>
                <w:sz w:val="20"/>
                <w:szCs w:val="20"/>
                <w:lang w:val="en-US" w:eastAsia="es-EC"/>
              </w:rPr>
              <w:t>newposs_9220_pichincha_cnb</w:t>
            </w:r>
            <w:r w:rsidRPr="00421941">
              <w:rPr>
                <w:rFonts w:ascii="Arial" w:eastAsia="Times New Roman" w:hAnsi="Arial" w:cs="Arial"/>
                <w:sz w:val="20"/>
                <w:szCs w:val="20"/>
                <w:lang w:val="en-US" w:eastAsia="es-EC"/>
              </w:rPr>
              <w:t>\app\src\main\java\newpos\libpay\utils</w:t>
            </w:r>
          </w:p>
          <w:p w:rsidR="00421941" w:rsidRDefault="00421941" w:rsidP="00421941">
            <w:pPr>
              <w:pStyle w:val="Prrafodelista"/>
              <w:spacing w:after="0" w:line="240" w:lineRule="auto"/>
              <w:rPr>
                <w:rFonts w:ascii="Arial" w:eastAsia="Times New Roman" w:hAnsi="Arial" w:cs="Arial"/>
                <w:sz w:val="20"/>
                <w:szCs w:val="20"/>
                <w:lang w:val="en-US" w:eastAsia="es-EC"/>
              </w:rPr>
            </w:pPr>
          </w:p>
          <w:p w:rsidR="00421941" w:rsidRDefault="00421941" w:rsidP="00421941">
            <w:pPr>
              <w:pStyle w:val="Prrafodelista"/>
              <w:numPr>
                <w:ilvl w:val="0"/>
                <w:numId w:val="28"/>
              </w:numPr>
              <w:spacing w:after="0" w:line="240" w:lineRule="auto"/>
              <w:rPr>
                <w:rFonts w:ascii="Arial" w:eastAsia="Times New Roman" w:hAnsi="Arial" w:cs="Arial"/>
                <w:sz w:val="20"/>
                <w:szCs w:val="20"/>
                <w:lang w:val="en-US" w:eastAsia="es-EC"/>
              </w:rPr>
            </w:pPr>
            <w:r w:rsidRPr="00421941">
              <w:rPr>
                <w:rFonts w:ascii="Arial" w:eastAsia="Times New Roman" w:hAnsi="Arial" w:cs="Arial"/>
                <w:sz w:val="20"/>
                <w:szCs w:val="20"/>
                <w:lang w:val="en-US" w:eastAsia="es-EC"/>
              </w:rPr>
              <w:t>vista_ingreso_monto_2_edittext.xml</w:t>
            </w:r>
          </w:p>
          <w:p w:rsidR="00421941" w:rsidRPr="00421941" w:rsidRDefault="00421941" w:rsidP="00421941">
            <w:pPr>
              <w:pStyle w:val="Prrafodelista"/>
              <w:spacing w:after="0" w:line="240" w:lineRule="auto"/>
              <w:rPr>
                <w:rFonts w:ascii="Arial" w:eastAsia="Times New Roman" w:hAnsi="Arial" w:cs="Arial"/>
                <w:sz w:val="20"/>
                <w:szCs w:val="20"/>
                <w:lang w:val="en-US" w:eastAsia="es-EC"/>
              </w:rPr>
            </w:pPr>
            <w:r w:rsidRPr="000A5F9F">
              <w:rPr>
                <w:rFonts w:ascii="Arial" w:eastAsia="Times New Roman" w:hAnsi="Arial" w:cs="Arial"/>
                <w:sz w:val="20"/>
                <w:szCs w:val="20"/>
                <w:lang w:val="en-US" w:eastAsia="es-EC"/>
              </w:rPr>
              <w:t>newposs_9220_pichincha_cnb</w:t>
            </w:r>
            <w:bookmarkStart w:id="18" w:name="_GoBack"/>
            <w:bookmarkEnd w:id="18"/>
            <w:r w:rsidRPr="00421941">
              <w:rPr>
                <w:rFonts w:ascii="Arial" w:eastAsia="Times New Roman" w:hAnsi="Arial" w:cs="Arial"/>
                <w:sz w:val="20"/>
                <w:szCs w:val="20"/>
                <w:lang w:val="en-US" w:eastAsia="es-EC"/>
              </w:rPr>
              <w:t>\app\src\main\res\layout</w:t>
            </w:r>
          </w:p>
          <w:p w:rsidR="008378AD" w:rsidRPr="00107696" w:rsidRDefault="008378AD" w:rsidP="008378AD">
            <w:pPr>
              <w:spacing w:after="0" w:line="240" w:lineRule="auto"/>
              <w:ind w:left="720"/>
              <w:rPr>
                <w:rFonts w:ascii="Arial" w:eastAsia="Times New Roman" w:hAnsi="Arial" w:cs="Arial"/>
                <w:sz w:val="20"/>
                <w:szCs w:val="20"/>
                <w:lang w:val="en-US" w:eastAsia="es-EC"/>
              </w:rPr>
            </w:pPr>
          </w:p>
          <w:p w:rsidR="008378AD" w:rsidRPr="007B3EE9" w:rsidRDefault="008378AD" w:rsidP="008378AD">
            <w:pPr>
              <w:numPr>
                <w:ilvl w:val="0"/>
                <w:numId w:val="28"/>
              </w:numPr>
              <w:spacing w:after="0" w:line="240" w:lineRule="auto"/>
              <w:rPr>
                <w:rFonts w:ascii="Arial" w:eastAsia="Times New Roman" w:hAnsi="Arial" w:cs="Arial"/>
                <w:sz w:val="20"/>
                <w:szCs w:val="20"/>
                <w:lang w:eastAsia="es-EC"/>
              </w:rPr>
            </w:pPr>
            <w:r w:rsidRPr="007B3EE9">
              <w:rPr>
                <w:rFonts w:ascii="Arial" w:eastAsia="Times New Roman" w:hAnsi="Arial" w:cs="Arial"/>
                <w:sz w:val="20"/>
                <w:szCs w:val="20"/>
              </w:rPr>
              <w:t>Build.gradle</w:t>
            </w:r>
          </w:p>
          <w:p w:rsidR="00FC0D71" w:rsidRDefault="008378AD" w:rsidP="00FC0D71">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r w:rsidRPr="00CD2788">
              <w:rPr>
                <w:rFonts w:ascii="Arial" w:hAnsi="Arial" w:cs="Arial"/>
                <w:color w:val="000000"/>
                <w:sz w:val="20"/>
                <w:szCs w:val="20"/>
                <w:lang w:val="es-EC" w:eastAsia="es-EC"/>
              </w:rPr>
              <w:t>newposs_9220_pichincha_cnb\app</w:t>
            </w:r>
          </w:p>
          <w:p w:rsidR="00FC0D71" w:rsidRPr="00FC0D71" w:rsidRDefault="00FC0D71" w:rsidP="00FC0D71">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Abrir Aplicación Android Studio, seleccionar la opción Open an existing Android Studio Project</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r w:rsidRPr="00CD2788">
              <w:rPr>
                <w:rFonts w:ascii="Arial" w:hAnsi="Arial" w:cs="Arial"/>
                <w:noProof/>
                <w:sz w:val="20"/>
                <w:szCs w:val="20"/>
                <w:lang w:val="es-CO" w:eastAsia="es-CO"/>
              </w:rPr>
              <w:lastRenderedPageBreak/>
              <w:drawing>
                <wp:inline distT="0" distB="0" distL="0" distR="0">
                  <wp:extent cx="2491740" cy="179070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1740" cy="1790700"/>
                          </a:xfrm>
                          <a:prstGeom prst="rect">
                            <a:avLst/>
                          </a:prstGeom>
                          <a:noFill/>
                          <a:ln>
                            <a:noFill/>
                          </a:ln>
                        </pic:spPr>
                      </pic:pic>
                    </a:graphicData>
                  </a:graphic>
                </wp:inline>
              </w:drawing>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 xml:space="preserve">Al seleccionar esta opción se abrirá una ventana donde deberá buscar la ubicación de la carpeta donde está el proyecto (Seleccionar el directorio TEST o PRODUCCIÓN según corresponda): </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r>
              <w:rPr>
                <w:rFonts w:ascii="Arial" w:hAnsi="Arial" w:cs="Arial"/>
                <w:b/>
                <w:color w:val="000000"/>
                <w:sz w:val="20"/>
                <w:szCs w:val="20"/>
                <w:lang w:val="es-EC" w:eastAsia="es-EC"/>
              </w:rPr>
              <w:t>n</w:t>
            </w:r>
            <w:r w:rsidRPr="00CD2788">
              <w:rPr>
                <w:rFonts w:ascii="Arial" w:hAnsi="Arial" w:cs="Arial"/>
                <w:b/>
                <w:color w:val="000000"/>
                <w:sz w:val="20"/>
                <w:szCs w:val="20"/>
                <w:lang w:val="es-EC" w:eastAsia="es-EC"/>
              </w:rPr>
              <w:t>ewposs_9220_pichincha_cnb</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r w:rsidRPr="00CD2788">
              <w:rPr>
                <w:rFonts w:ascii="Arial" w:hAnsi="Arial" w:cs="Arial"/>
                <w:noProof/>
                <w:sz w:val="20"/>
                <w:szCs w:val="20"/>
                <w:lang w:val="es-CO" w:eastAsia="es-CO"/>
              </w:rPr>
              <w:drawing>
                <wp:inline distT="0" distB="0" distL="0" distR="0">
                  <wp:extent cx="2598420" cy="19126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8420" cy="1912620"/>
                          </a:xfrm>
                          <a:prstGeom prst="rect">
                            <a:avLst/>
                          </a:prstGeom>
                          <a:noFill/>
                          <a:ln>
                            <a:noFill/>
                          </a:ln>
                        </pic:spPr>
                      </pic:pic>
                    </a:graphicData>
                  </a:graphic>
                </wp:inline>
              </w:drawing>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Una vez seleccionada la carpeta donde se encuentra ubicada nuestro proyecto esperamos que se carguen todos los complementos de Android Studio</w:t>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 xml:space="preserve">Si al abrir el proyecto llega a visualizar una ventana llamada Android Gradel Plugin Update Recommended, deberá seleccionar la opción </w:t>
            </w:r>
            <w:r w:rsidRPr="00CD2788">
              <w:rPr>
                <w:rFonts w:ascii="Arial" w:hAnsi="Arial" w:cs="Arial"/>
                <w:b/>
                <w:color w:val="000000"/>
                <w:sz w:val="20"/>
                <w:szCs w:val="20"/>
                <w:lang w:val="es-EC" w:eastAsia="es-EC"/>
              </w:rPr>
              <w:t>Dont remind me again for this Project</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r w:rsidRPr="00CD2788">
              <w:rPr>
                <w:rFonts w:ascii="Arial" w:hAnsi="Arial" w:cs="Arial"/>
                <w:noProof/>
                <w:sz w:val="20"/>
                <w:szCs w:val="20"/>
                <w:lang w:val="es-CO" w:eastAsia="es-CO"/>
              </w:rPr>
              <w:drawing>
                <wp:inline distT="0" distB="0" distL="0" distR="0">
                  <wp:extent cx="2522220" cy="9677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2220" cy="967740"/>
                          </a:xfrm>
                          <a:prstGeom prst="rect">
                            <a:avLst/>
                          </a:prstGeom>
                          <a:noFill/>
                          <a:ln>
                            <a:noFill/>
                          </a:ln>
                        </pic:spPr>
                      </pic:pic>
                    </a:graphicData>
                  </a:graphic>
                </wp:inline>
              </w:drawing>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 xml:space="preserve">Si al abrir el proyecto llega a visualizar una ventana del JDK, se debe </w:t>
            </w:r>
            <w:r>
              <w:rPr>
                <w:rFonts w:ascii="Arial" w:hAnsi="Arial" w:cs="Arial"/>
                <w:color w:val="000000"/>
                <w:sz w:val="20"/>
                <w:szCs w:val="20"/>
                <w:lang w:val="es-EC" w:eastAsia="es-EC"/>
              </w:rPr>
              <w:t>A</w:t>
            </w:r>
            <w:r w:rsidRPr="00CD2788">
              <w:rPr>
                <w:rFonts w:ascii="Arial" w:hAnsi="Arial" w:cs="Arial"/>
                <w:color w:val="000000"/>
                <w:sz w:val="20"/>
                <w:szCs w:val="20"/>
                <w:lang w:val="es-EC" w:eastAsia="es-EC"/>
              </w:rPr>
              <w:t>ceptar</w:t>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Finalizada la indexación seleccionar menú -&gt; Build -&gt; Select Build Variant</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r w:rsidRPr="00CD2788">
              <w:rPr>
                <w:rFonts w:ascii="Arial" w:hAnsi="Arial" w:cs="Arial"/>
                <w:noProof/>
                <w:sz w:val="20"/>
                <w:szCs w:val="20"/>
                <w:lang w:val="es-CO" w:eastAsia="es-CO"/>
              </w:rPr>
              <w:lastRenderedPageBreak/>
              <w:drawing>
                <wp:inline distT="0" distB="0" distL="0" distR="0">
                  <wp:extent cx="2529840" cy="2087880"/>
                  <wp:effectExtent l="0" t="0" r="381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840" cy="2087880"/>
                          </a:xfrm>
                          <a:prstGeom prst="rect">
                            <a:avLst/>
                          </a:prstGeom>
                          <a:noFill/>
                          <a:ln>
                            <a:noFill/>
                          </a:ln>
                        </pic:spPr>
                      </pic:pic>
                    </a:graphicData>
                  </a:graphic>
                </wp:inline>
              </w:drawing>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A la izquierda del aplicativo se desplegará un menú.</w:t>
            </w:r>
            <w:r>
              <w:rPr>
                <w:rFonts w:ascii="Arial" w:hAnsi="Arial" w:cs="Arial"/>
                <w:color w:val="000000"/>
                <w:sz w:val="20"/>
                <w:szCs w:val="20"/>
                <w:lang w:val="es-EC" w:eastAsia="es-EC"/>
              </w:rPr>
              <w:t xml:space="preserve"> Cambiar el Build Variant a rele</w:t>
            </w:r>
            <w:r w:rsidRPr="00CD2788">
              <w:rPr>
                <w:rFonts w:ascii="Arial" w:hAnsi="Arial" w:cs="Arial"/>
                <w:color w:val="000000"/>
                <w:sz w:val="20"/>
                <w:szCs w:val="20"/>
                <w:lang w:val="es-EC" w:eastAsia="es-EC"/>
              </w:rPr>
              <w:t>ase</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r w:rsidRPr="00CD2788">
              <w:rPr>
                <w:rFonts w:ascii="Arial" w:hAnsi="Arial" w:cs="Arial"/>
                <w:noProof/>
                <w:sz w:val="20"/>
                <w:szCs w:val="20"/>
                <w:lang w:val="es-CO" w:eastAsia="es-CO"/>
              </w:rPr>
              <w:drawing>
                <wp:inline distT="0" distB="0" distL="0" distR="0">
                  <wp:extent cx="2484120" cy="6400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4120" cy="640080"/>
                          </a:xfrm>
                          <a:prstGeom prst="rect">
                            <a:avLst/>
                          </a:prstGeom>
                          <a:noFill/>
                          <a:ln>
                            <a:noFill/>
                          </a:ln>
                        </pic:spPr>
                      </pic:pic>
                    </a:graphicData>
                  </a:graphic>
                </wp:inline>
              </w:drawing>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Compilar y generar el archivo APK. Volveremos al menú Build y eligirá la opción Generate Signed APK</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r w:rsidRPr="00CD2788">
              <w:rPr>
                <w:rFonts w:ascii="Arial" w:hAnsi="Arial" w:cs="Arial"/>
                <w:noProof/>
                <w:sz w:val="20"/>
                <w:szCs w:val="20"/>
                <w:lang w:val="es-CO" w:eastAsia="es-CO"/>
              </w:rPr>
              <w:drawing>
                <wp:inline distT="0" distB="0" distL="0" distR="0">
                  <wp:extent cx="2415540" cy="300990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5540" cy="3009900"/>
                          </a:xfrm>
                          <a:prstGeom prst="rect">
                            <a:avLst/>
                          </a:prstGeom>
                          <a:noFill/>
                          <a:ln>
                            <a:noFill/>
                          </a:ln>
                        </pic:spPr>
                      </pic:pic>
                    </a:graphicData>
                  </a:graphic>
                </wp:inline>
              </w:drawing>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En la siguiente ventana nos solicitará la introducción de la firma y las claves de la firma.</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ind w:left="360"/>
              <w:rPr>
                <w:rFonts w:ascii="Arial" w:hAnsi="Arial" w:cs="Arial"/>
                <w:b/>
                <w:color w:val="000000"/>
                <w:sz w:val="20"/>
                <w:szCs w:val="20"/>
                <w:lang w:val="es-EC" w:eastAsia="es-EC"/>
              </w:rPr>
            </w:pPr>
            <w:r w:rsidRPr="00CD2788">
              <w:rPr>
                <w:rFonts w:ascii="Arial" w:hAnsi="Arial" w:cs="Arial"/>
                <w:b/>
                <w:color w:val="000000"/>
                <w:sz w:val="20"/>
                <w:szCs w:val="20"/>
                <w:lang w:val="es-EC" w:eastAsia="es-EC"/>
              </w:rPr>
              <w:t>TEST</w:t>
            </w:r>
          </w:p>
          <w:p w:rsidR="008378AD" w:rsidRPr="00CD2788" w:rsidRDefault="008378AD" w:rsidP="008378AD">
            <w:pPr>
              <w:pStyle w:val="Prrafodelista"/>
              <w:numPr>
                <w:ilvl w:val="1"/>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En la opción Key store path seleccionar choose existing. Seleccionar el archivo generado wpossTest.jks</w:t>
            </w:r>
          </w:p>
          <w:p w:rsidR="008378AD" w:rsidRPr="00CD2788" w:rsidRDefault="008378AD" w:rsidP="008378AD">
            <w:pPr>
              <w:pStyle w:val="Prrafodelista"/>
              <w:numPr>
                <w:ilvl w:val="1"/>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En la opción key store password deberá digitar la clave WpossTest1254</w:t>
            </w:r>
          </w:p>
          <w:p w:rsidR="008378AD" w:rsidRPr="00CD2788" w:rsidRDefault="008378AD" w:rsidP="008378AD">
            <w:pPr>
              <w:pStyle w:val="Prrafodelista"/>
              <w:numPr>
                <w:ilvl w:val="1"/>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lastRenderedPageBreak/>
              <w:t>En la opción Key alias deberá digitar FirmaWpossTest</w:t>
            </w:r>
          </w:p>
          <w:p w:rsidR="008378AD" w:rsidRPr="00CD2788" w:rsidRDefault="008378AD" w:rsidP="008378AD">
            <w:pPr>
              <w:pStyle w:val="Prrafodelista"/>
              <w:numPr>
                <w:ilvl w:val="1"/>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En la opción key password deberá digitar la clave WpossTest1254</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ind w:left="360"/>
              <w:rPr>
                <w:rFonts w:ascii="Arial" w:hAnsi="Arial" w:cs="Arial"/>
                <w:color w:val="000000"/>
                <w:sz w:val="20"/>
                <w:szCs w:val="20"/>
                <w:lang w:val="es-EC" w:eastAsia="es-EC"/>
              </w:rPr>
            </w:pP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ind w:left="360"/>
              <w:rPr>
                <w:rFonts w:ascii="Arial" w:hAnsi="Arial" w:cs="Arial"/>
                <w:b/>
                <w:color w:val="000000"/>
                <w:sz w:val="20"/>
                <w:szCs w:val="20"/>
                <w:lang w:val="es-EC" w:eastAsia="es-EC"/>
              </w:rPr>
            </w:pPr>
            <w:r w:rsidRPr="00CD2788">
              <w:rPr>
                <w:rFonts w:ascii="Arial" w:hAnsi="Arial" w:cs="Arial"/>
                <w:b/>
                <w:color w:val="000000"/>
                <w:sz w:val="20"/>
                <w:szCs w:val="20"/>
                <w:lang w:val="es-EC" w:eastAsia="es-EC"/>
              </w:rPr>
              <w:t>PRODUCCION</w:t>
            </w:r>
          </w:p>
          <w:p w:rsidR="008378AD" w:rsidRPr="00CD2788" w:rsidRDefault="008378AD" w:rsidP="008378AD">
            <w:pPr>
              <w:pStyle w:val="Prrafodelista"/>
              <w:numPr>
                <w:ilvl w:val="1"/>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En la opción Key store path seleccionar choose existing. Seleccionar el archivo generado wposs.jks</w:t>
            </w:r>
          </w:p>
          <w:p w:rsidR="008378AD" w:rsidRPr="00CD2788" w:rsidRDefault="008378AD" w:rsidP="008378AD">
            <w:pPr>
              <w:pStyle w:val="Prrafodelista"/>
              <w:numPr>
                <w:ilvl w:val="1"/>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En la opción key store password deberá digitar la clave Wposs1254</w:t>
            </w:r>
          </w:p>
          <w:p w:rsidR="008378AD" w:rsidRPr="00CD2788" w:rsidRDefault="008378AD" w:rsidP="008378AD">
            <w:pPr>
              <w:pStyle w:val="Prrafodelista"/>
              <w:numPr>
                <w:ilvl w:val="1"/>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 xml:space="preserve">En la opción Key alias deberá digitar FirmaWposs </w:t>
            </w:r>
          </w:p>
          <w:p w:rsidR="008378AD" w:rsidRPr="00CD2788" w:rsidRDefault="008378AD" w:rsidP="008378AD">
            <w:pPr>
              <w:pStyle w:val="Prrafodelista"/>
              <w:numPr>
                <w:ilvl w:val="1"/>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En la opción key password deberá digitar la clave Wposs1254</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lang w:val="es-EC" w:eastAsia="es-EC"/>
              </w:rPr>
            </w:pPr>
            <w:r w:rsidRPr="00CD2788">
              <w:rPr>
                <w:rFonts w:ascii="Arial" w:hAnsi="Arial" w:cs="Arial"/>
                <w:noProof/>
                <w:sz w:val="20"/>
                <w:szCs w:val="20"/>
                <w:lang w:val="es-CO" w:eastAsia="es-CO"/>
              </w:rPr>
              <w:drawing>
                <wp:inline distT="0" distB="0" distL="0" distR="0">
                  <wp:extent cx="2567940" cy="194310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7940" cy="1943100"/>
                          </a:xfrm>
                          <a:prstGeom prst="rect">
                            <a:avLst/>
                          </a:prstGeom>
                          <a:noFill/>
                          <a:ln>
                            <a:noFill/>
                          </a:ln>
                        </pic:spPr>
                      </pic:pic>
                    </a:graphicData>
                  </a:graphic>
                </wp:inline>
              </w:drawing>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En la siguiente pantalla las versiones de firmado deberán ser V1 y V2 tal como se muestra en la imagen.</w:t>
            </w:r>
          </w:p>
          <w:p w:rsidR="008378AD" w:rsidRPr="00CD2788" w:rsidRDefault="008378AD" w:rsidP="008378AD">
            <w:pPr>
              <w:pStyle w:val="Prrafodelista"/>
              <w:tabs>
                <w:tab w:val="left" w:pos="-720"/>
                <w:tab w:val="left" w:pos="0"/>
                <w:tab w:val="left" w:pos="720"/>
                <w:tab w:val="left" w:pos="1440"/>
                <w:tab w:val="left" w:pos="2160"/>
                <w:tab w:val="left" w:pos="2880"/>
                <w:tab w:val="left" w:pos="3600"/>
                <w:tab w:val="left" w:pos="4320"/>
              </w:tabs>
              <w:autoSpaceDE w:val="0"/>
              <w:autoSpaceDN w:val="0"/>
              <w:adjustRightInd w:val="0"/>
              <w:jc w:val="center"/>
              <w:rPr>
                <w:rFonts w:ascii="Arial" w:hAnsi="Arial" w:cs="Arial"/>
                <w:color w:val="000000"/>
                <w:sz w:val="20"/>
                <w:szCs w:val="20"/>
                <w:lang w:val="es-EC" w:eastAsia="es-EC"/>
              </w:rPr>
            </w:pPr>
            <w:r w:rsidRPr="00CD2788">
              <w:rPr>
                <w:rFonts w:ascii="Arial" w:hAnsi="Arial" w:cs="Arial"/>
                <w:noProof/>
                <w:sz w:val="20"/>
                <w:szCs w:val="20"/>
                <w:lang w:val="es-CO" w:eastAsia="es-CO"/>
              </w:rPr>
              <w:drawing>
                <wp:inline distT="0" distB="0" distL="0" distR="0">
                  <wp:extent cx="2567940" cy="19583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7940" cy="1958340"/>
                          </a:xfrm>
                          <a:prstGeom prst="rect">
                            <a:avLst/>
                          </a:prstGeom>
                          <a:noFill/>
                          <a:ln>
                            <a:noFill/>
                          </a:ln>
                        </pic:spPr>
                      </pic:pic>
                    </a:graphicData>
                  </a:graphic>
                </wp:inline>
              </w:drawing>
            </w:r>
          </w:p>
          <w:p w:rsidR="008378AD" w:rsidRPr="00CD2788" w:rsidRDefault="008378AD" w:rsidP="008378AD">
            <w:pPr>
              <w:pStyle w:val="Prrafodelista"/>
              <w:numPr>
                <w:ilvl w:val="0"/>
                <w:numId w:val="27"/>
              </w:numPr>
              <w:tabs>
                <w:tab w:val="left" w:pos="-720"/>
                <w:tab w:val="left" w:pos="0"/>
                <w:tab w:val="left" w:pos="720"/>
                <w:tab w:val="left" w:pos="1440"/>
                <w:tab w:val="left" w:pos="2160"/>
                <w:tab w:val="left" w:pos="2880"/>
                <w:tab w:val="left" w:pos="3600"/>
                <w:tab w:val="left" w:pos="4320"/>
              </w:tabs>
              <w:autoSpaceDE w:val="0"/>
              <w:autoSpaceDN w:val="0"/>
              <w:adjustRightInd w:val="0"/>
              <w:spacing w:after="200" w:line="276" w:lineRule="auto"/>
              <w:rPr>
                <w:rFonts w:ascii="Arial" w:hAnsi="Arial" w:cs="Arial"/>
                <w:color w:val="000000"/>
                <w:sz w:val="20"/>
                <w:szCs w:val="20"/>
                <w:lang w:val="es-EC" w:eastAsia="es-EC"/>
              </w:rPr>
            </w:pPr>
            <w:r w:rsidRPr="00CD2788">
              <w:rPr>
                <w:rFonts w:ascii="Arial" w:hAnsi="Arial" w:cs="Arial"/>
                <w:color w:val="000000"/>
                <w:sz w:val="20"/>
                <w:szCs w:val="20"/>
                <w:lang w:val="es-EC" w:eastAsia="es-EC"/>
              </w:rPr>
              <w:t>Al finalizar deberá ubicar el archivo APK generado en la ruta *PROYECTO*/app/release</w:t>
            </w:r>
          </w:p>
          <w:p w:rsidR="008378AD" w:rsidRPr="00CD2788" w:rsidRDefault="008378AD" w:rsidP="008378AD">
            <w:pPr>
              <w:rPr>
                <w:rFonts w:ascii="Arial" w:hAnsi="Arial" w:cs="Arial"/>
                <w:color w:val="000000"/>
                <w:sz w:val="20"/>
                <w:szCs w:val="20"/>
                <w:lang w:eastAsia="es-EC"/>
              </w:rPr>
            </w:pPr>
            <w:r w:rsidRPr="00CD2788">
              <w:rPr>
                <w:rFonts w:ascii="Arial" w:hAnsi="Arial" w:cs="Arial"/>
                <w:color w:val="000000"/>
                <w:sz w:val="20"/>
                <w:szCs w:val="20"/>
                <w:lang w:eastAsia="es-EC"/>
              </w:rPr>
              <w:t>Este archivo deberá ser enviado para poder ser firmado por el fabricante.</w:t>
            </w:r>
          </w:p>
          <w:p w:rsidR="008378AD" w:rsidRPr="00CD2788" w:rsidRDefault="008378AD" w:rsidP="008378AD">
            <w:pPr>
              <w:rPr>
                <w:rFonts w:ascii="Arial" w:hAnsi="Arial" w:cs="Arial"/>
                <w:color w:val="000000"/>
                <w:sz w:val="20"/>
                <w:szCs w:val="20"/>
                <w:lang w:eastAsia="es-EC"/>
              </w:rPr>
            </w:pPr>
            <w:r w:rsidRPr="00CD2788">
              <w:rPr>
                <w:rFonts w:ascii="Arial" w:hAnsi="Arial" w:cs="Arial"/>
                <w:color w:val="000000"/>
                <w:sz w:val="20"/>
                <w:szCs w:val="20"/>
                <w:lang w:eastAsia="es-EC"/>
              </w:rPr>
              <w:t>En caso que de</w:t>
            </w:r>
            <w:r>
              <w:rPr>
                <w:rFonts w:ascii="Arial" w:hAnsi="Arial" w:cs="Arial"/>
                <w:color w:val="000000"/>
                <w:sz w:val="20"/>
                <w:szCs w:val="20"/>
                <w:lang w:eastAsia="es-EC"/>
              </w:rPr>
              <w:t xml:space="preserve"> que se presente</w:t>
            </w:r>
            <w:r w:rsidRPr="00CD2788">
              <w:rPr>
                <w:rFonts w:ascii="Arial" w:hAnsi="Arial" w:cs="Arial"/>
                <w:color w:val="000000"/>
                <w:sz w:val="20"/>
                <w:szCs w:val="20"/>
                <w:lang w:eastAsia="es-EC"/>
              </w:rPr>
              <w:t xml:space="preserve"> el siguiente error al momento de compilar</w:t>
            </w:r>
            <w:r>
              <w:rPr>
                <w:rFonts w:ascii="Arial" w:hAnsi="Arial" w:cs="Arial"/>
                <w:color w:val="000000"/>
                <w:sz w:val="20"/>
                <w:szCs w:val="20"/>
                <w:lang w:eastAsia="es-EC"/>
              </w:rPr>
              <w:t>:</w:t>
            </w:r>
          </w:p>
          <w:p w:rsidR="008378AD" w:rsidRPr="00CD2788" w:rsidRDefault="008378AD" w:rsidP="008378AD">
            <w:pPr>
              <w:rPr>
                <w:rFonts w:ascii="Arial" w:hAnsi="Arial" w:cs="Arial"/>
                <w:sz w:val="20"/>
                <w:szCs w:val="20"/>
              </w:rPr>
            </w:pPr>
            <w:r w:rsidRPr="00CD2788">
              <w:rPr>
                <w:rFonts w:ascii="Arial" w:hAnsi="Arial" w:cs="Arial"/>
                <w:noProof/>
                <w:sz w:val="20"/>
                <w:szCs w:val="20"/>
                <w:lang w:eastAsia="es-CO"/>
              </w:rPr>
              <w:lastRenderedPageBreak/>
              <w:drawing>
                <wp:inline distT="0" distB="0" distL="0" distR="0">
                  <wp:extent cx="3063240" cy="381000"/>
                  <wp:effectExtent l="0" t="0" r="3810" b="0"/>
                  <wp:docPr id="7" name="Imagen 7" descr="CAPTURAERR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ERROR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3240" cy="381000"/>
                          </a:xfrm>
                          <a:prstGeom prst="rect">
                            <a:avLst/>
                          </a:prstGeom>
                          <a:noFill/>
                          <a:ln>
                            <a:noFill/>
                          </a:ln>
                        </pic:spPr>
                      </pic:pic>
                    </a:graphicData>
                  </a:graphic>
                </wp:inline>
              </w:drawing>
            </w:r>
          </w:p>
          <w:p w:rsidR="008378AD" w:rsidRPr="00CD2788" w:rsidRDefault="008378AD" w:rsidP="008378AD">
            <w:pPr>
              <w:rPr>
                <w:rFonts w:ascii="Arial" w:hAnsi="Arial" w:cs="Arial"/>
                <w:sz w:val="20"/>
                <w:szCs w:val="20"/>
              </w:rPr>
            </w:pPr>
            <w:r w:rsidRPr="00CD2788">
              <w:rPr>
                <w:rFonts w:ascii="Arial" w:hAnsi="Arial" w:cs="Arial"/>
                <w:sz w:val="20"/>
                <w:szCs w:val="20"/>
              </w:rPr>
              <w:t>Se debe validar que el gradle sea la versión que se muestra en la pantalla</w:t>
            </w:r>
            <w:r>
              <w:rPr>
                <w:rFonts w:ascii="Arial" w:hAnsi="Arial" w:cs="Arial"/>
                <w:sz w:val="20"/>
                <w:szCs w:val="20"/>
              </w:rPr>
              <w:t xml:space="preserve"> (4.10.1):</w:t>
            </w:r>
          </w:p>
          <w:p w:rsidR="008378AD" w:rsidRPr="00CD2788" w:rsidRDefault="008378AD" w:rsidP="008378AD">
            <w:pPr>
              <w:rPr>
                <w:rFonts w:ascii="Arial" w:hAnsi="Arial" w:cs="Arial"/>
                <w:sz w:val="20"/>
                <w:szCs w:val="20"/>
              </w:rPr>
            </w:pPr>
            <w:r w:rsidRPr="00CD2788">
              <w:rPr>
                <w:rFonts w:ascii="Arial" w:hAnsi="Arial" w:cs="Arial"/>
                <w:noProof/>
                <w:sz w:val="20"/>
                <w:szCs w:val="20"/>
                <w:lang w:eastAsia="es-CO"/>
              </w:rPr>
              <w:drawing>
                <wp:inline distT="0" distB="0" distL="0" distR="0">
                  <wp:extent cx="3017520" cy="922020"/>
                  <wp:effectExtent l="0" t="0" r="0" b="0"/>
                  <wp:docPr id="6" name="Imagen 6" descr="GRADLE REQUE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DLE REQUERID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7520" cy="922020"/>
                          </a:xfrm>
                          <a:prstGeom prst="rect">
                            <a:avLst/>
                          </a:prstGeom>
                          <a:noFill/>
                          <a:ln>
                            <a:noFill/>
                          </a:ln>
                        </pic:spPr>
                      </pic:pic>
                    </a:graphicData>
                  </a:graphic>
                </wp:inline>
              </w:drawing>
            </w:r>
          </w:p>
          <w:p w:rsidR="008378AD" w:rsidRPr="00CD2788" w:rsidRDefault="008378AD" w:rsidP="008378AD">
            <w:pPr>
              <w:rPr>
                <w:rFonts w:ascii="Arial" w:hAnsi="Arial" w:cs="Arial"/>
                <w:sz w:val="20"/>
                <w:szCs w:val="20"/>
              </w:rPr>
            </w:pPr>
          </w:p>
          <w:p w:rsidR="008378AD" w:rsidRPr="00CD2788" w:rsidRDefault="008378AD" w:rsidP="008378AD">
            <w:pPr>
              <w:rPr>
                <w:rFonts w:ascii="Arial" w:hAnsi="Arial" w:cs="Arial"/>
                <w:sz w:val="20"/>
                <w:szCs w:val="20"/>
              </w:rPr>
            </w:pPr>
            <w:r w:rsidRPr="00CD2788">
              <w:rPr>
                <w:rFonts w:ascii="Arial" w:hAnsi="Arial" w:cs="Arial"/>
                <w:sz w:val="20"/>
                <w:szCs w:val="20"/>
              </w:rPr>
              <w:t>Validar que en la carpeta producción se encuentre la versión del Gradle mostrado en la imagen anterior</w:t>
            </w:r>
            <w:r>
              <w:rPr>
                <w:rFonts w:ascii="Arial" w:hAnsi="Arial" w:cs="Arial"/>
                <w:sz w:val="20"/>
                <w:szCs w:val="20"/>
              </w:rPr>
              <w:t>.</w:t>
            </w:r>
          </w:p>
          <w:p w:rsidR="008378AD" w:rsidRPr="00CD2788" w:rsidRDefault="008378AD" w:rsidP="008378AD">
            <w:pPr>
              <w:rPr>
                <w:rFonts w:ascii="Arial" w:hAnsi="Arial" w:cs="Arial"/>
                <w:sz w:val="20"/>
                <w:szCs w:val="20"/>
              </w:rPr>
            </w:pPr>
          </w:p>
          <w:p w:rsidR="008378AD" w:rsidRPr="00CD2788" w:rsidRDefault="008378AD" w:rsidP="008378AD">
            <w:pPr>
              <w:rPr>
                <w:rFonts w:ascii="Arial" w:hAnsi="Arial" w:cs="Arial"/>
                <w:sz w:val="20"/>
                <w:szCs w:val="20"/>
              </w:rPr>
            </w:pPr>
            <w:r w:rsidRPr="00CD2788">
              <w:rPr>
                <w:rFonts w:ascii="Arial" w:hAnsi="Arial" w:cs="Arial"/>
                <w:noProof/>
                <w:sz w:val="20"/>
                <w:szCs w:val="20"/>
                <w:lang w:eastAsia="es-CO"/>
              </w:rPr>
              <w:drawing>
                <wp:inline distT="0" distB="0" distL="0" distR="0">
                  <wp:extent cx="3048000" cy="2034540"/>
                  <wp:effectExtent l="0" t="0" r="0" b="3810"/>
                  <wp:docPr id="5" name="Imagen 5" descr="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D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034540"/>
                          </a:xfrm>
                          <a:prstGeom prst="rect">
                            <a:avLst/>
                          </a:prstGeom>
                          <a:noFill/>
                          <a:ln>
                            <a:noFill/>
                          </a:ln>
                        </pic:spPr>
                      </pic:pic>
                    </a:graphicData>
                  </a:graphic>
                </wp:inline>
              </w:drawing>
            </w:r>
          </w:p>
          <w:p w:rsidR="008378AD" w:rsidRPr="00CD2788" w:rsidRDefault="008378AD" w:rsidP="008378AD">
            <w:pPr>
              <w:rPr>
                <w:rFonts w:ascii="Arial" w:hAnsi="Arial" w:cs="Arial"/>
                <w:sz w:val="20"/>
                <w:szCs w:val="20"/>
              </w:rPr>
            </w:pPr>
          </w:p>
          <w:p w:rsidR="008378AD" w:rsidRPr="00CD2788" w:rsidRDefault="008378AD" w:rsidP="008378AD">
            <w:pPr>
              <w:rPr>
                <w:rFonts w:ascii="Arial" w:hAnsi="Arial" w:cs="Arial"/>
                <w:sz w:val="20"/>
                <w:szCs w:val="20"/>
              </w:rPr>
            </w:pPr>
            <w:r w:rsidRPr="00CD2788">
              <w:rPr>
                <w:rFonts w:ascii="Arial" w:hAnsi="Arial" w:cs="Arial"/>
                <w:sz w:val="20"/>
                <w:szCs w:val="20"/>
              </w:rPr>
              <w:t>Y realizar la siguiente configuración</w:t>
            </w:r>
            <w:r>
              <w:rPr>
                <w:rFonts w:ascii="Arial" w:hAnsi="Arial" w:cs="Arial"/>
                <w:sz w:val="20"/>
                <w:szCs w:val="20"/>
              </w:rPr>
              <w:t>:</w:t>
            </w:r>
          </w:p>
          <w:p w:rsidR="0013649A" w:rsidRPr="0013649A" w:rsidRDefault="008378AD" w:rsidP="008378AD">
            <w:pPr>
              <w:rPr>
                <w:rFonts w:ascii="Arial" w:hAnsi="Arial" w:cs="Arial"/>
                <w:color w:val="FFFFFF"/>
                <w:sz w:val="16"/>
                <w:szCs w:val="16"/>
                <w:lang w:val="es-ES_tradnl"/>
              </w:rPr>
            </w:pPr>
            <w:r w:rsidRPr="00CD2788">
              <w:rPr>
                <w:rFonts w:ascii="Arial" w:hAnsi="Arial" w:cs="Arial"/>
                <w:noProof/>
                <w:sz w:val="20"/>
                <w:szCs w:val="20"/>
                <w:lang w:eastAsia="es-CO"/>
              </w:rPr>
              <w:drawing>
                <wp:inline distT="0" distB="0" distL="0" distR="0">
                  <wp:extent cx="2926080" cy="1981200"/>
                  <wp:effectExtent l="0" t="0" r="7620" b="0"/>
                  <wp:docPr id="4" name="Imagen 4" descr="CAPTURACONFIGURAC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CONFIGURACION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6080" cy="1981200"/>
                          </a:xfrm>
                          <a:prstGeom prst="rect">
                            <a:avLst/>
                          </a:prstGeom>
                          <a:noFill/>
                          <a:ln>
                            <a:noFill/>
                          </a:ln>
                        </pic:spPr>
                      </pic:pic>
                    </a:graphicData>
                  </a:graphic>
                </wp:inline>
              </w:drawing>
            </w:r>
          </w:p>
        </w:tc>
        <w:tc>
          <w:tcPr>
            <w:tcW w:w="720" w:type="dxa"/>
            <w:vAlign w:val="center"/>
          </w:tcPr>
          <w:p w:rsidR="0013649A" w:rsidRPr="0013649A" w:rsidRDefault="0013649A" w:rsidP="0013649A">
            <w:pPr>
              <w:rPr>
                <w:rFonts w:ascii="Arial" w:hAnsi="Arial" w:cs="Arial"/>
                <w:sz w:val="16"/>
                <w:szCs w:val="16"/>
                <w:lang w:val="es-ES_tradnl"/>
              </w:rPr>
            </w:pPr>
            <w:r w:rsidRPr="0013649A">
              <w:rPr>
                <w:rFonts w:ascii="Arial" w:hAnsi="Arial" w:cs="Arial"/>
                <w:sz w:val="16"/>
                <w:szCs w:val="16"/>
                <w:lang w:val="es-ES_tradnl"/>
              </w:rPr>
              <w:lastRenderedPageBreak/>
              <w:t>120 min</w:t>
            </w:r>
          </w:p>
        </w:tc>
        <w:tc>
          <w:tcPr>
            <w:tcW w:w="810" w:type="dxa"/>
            <w:vAlign w:val="center"/>
          </w:tcPr>
          <w:p w:rsidR="0013649A" w:rsidRPr="0013649A" w:rsidRDefault="0013649A" w:rsidP="0013649A">
            <w:pPr>
              <w:rPr>
                <w:rFonts w:ascii="Arial" w:hAnsi="Arial" w:cs="Arial"/>
                <w:sz w:val="16"/>
                <w:szCs w:val="16"/>
                <w:lang w:val="es-ES_tradnl"/>
              </w:rPr>
            </w:pPr>
            <w:r w:rsidRPr="0013649A">
              <w:rPr>
                <w:rFonts w:ascii="Arial" w:hAnsi="Arial" w:cs="Arial"/>
                <w:sz w:val="16"/>
                <w:szCs w:val="16"/>
                <w:lang w:val="es-ES_tradnl"/>
              </w:rPr>
              <w:t>82364</w:t>
            </w:r>
          </w:p>
        </w:tc>
        <w:tc>
          <w:tcPr>
            <w:tcW w:w="558" w:type="dxa"/>
            <w:vAlign w:val="center"/>
          </w:tcPr>
          <w:p w:rsidR="0013649A" w:rsidRPr="0013649A" w:rsidRDefault="0013649A" w:rsidP="0013649A">
            <w:pPr>
              <w:rPr>
                <w:rFonts w:ascii="Arial" w:hAnsi="Arial" w:cs="Arial"/>
                <w:sz w:val="16"/>
                <w:szCs w:val="16"/>
                <w:lang w:val="es-ES_tradnl"/>
              </w:rPr>
            </w:pPr>
            <w:r>
              <w:rPr>
                <w:rFonts w:ascii="Arial" w:hAnsi="Arial" w:cs="Arial"/>
                <w:sz w:val="16"/>
                <w:szCs w:val="16"/>
                <w:lang w:val="es-ES_tradnl"/>
              </w:rPr>
              <w:t>WPOSS</w:t>
            </w:r>
          </w:p>
        </w:tc>
      </w:tr>
    </w:tbl>
    <w:p w:rsidR="000134B6" w:rsidRDefault="000134B6" w:rsidP="000134B6"/>
    <w:p w:rsidR="00BA1AA6" w:rsidRPr="00887CF6" w:rsidRDefault="00BA1AA6" w:rsidP="00235D26">
      <w:pPr>
        <w:pStyle w:val="Ttulo"/>
        <w:numPr>
          <w:ilvl w:val="0"/>
          <w:numId w:val="16"/>
        </w:numPr>
        <w:jc w:val="left"/>
        <w:rPr>
          <w:sz w:val="22"/>
        </w:rPr>
      </w:pPr>
      <w:bookmarkStart w:id="19" w:name="_Toc22659536"/>
      <w:r w:rsidRPr="00887CF6">
        <w:rPr>
          <w:sz w:val="22"/>
        </w:rPr>
        <w:t>Rollback de</w:t>
      </w:r>
      <w:r w:rsidR="00B33489" w:rsidRPr="00887CF6">
        <w:rPr>
          <w:sz w:val="22"/>
        </w:rPr>
        <w:t xml:space="preserve"> </w:t>
      </w:r>
      <w:r w:rsidRPr="00887CF6">
        <w:rPr>
          <w:sz w:val="22"/>
        </w:rPr>
        <w:t>l</w:t>
      </w:r>
      <w:r w:rsidR="00B33489" w:rsidRPr="00887CF6">
        <w:rPr>
          <w:sz w:val="22"/>
        </w:rPr>
        <w:t>a</w:t>
      </w:r>
      <w:r w:rsidRPr="00887CF6">
        <w:rPr>
          <w:sz w:val="22"/>
        </w:rPr>
        <w:t xml:space="preserve"> </w:t>
      </w:r>
      <w:r w:rsidR="00B33489" w:rsidRPr="00887CF6">
        <w:rPr>
          <w:sz w:val="22"/>
        </w:rPr>
        <w:t xml:space="preserve">Implementación del </w:t>
      </w:r>
      <w:r w:rsidRPr="00887CF6">
        <w:rPr>
          <w:sz w:val="22"/>
        </w:rPr>
        <w:t>Cambio</w:t>
      </w:r>
      <w:bookmarkEnd w:id="19"/>
    </w:p>
    <w:p w:rsidR="00C9119A" w:rsidRDefault="00C9119A" w:rsidP="00C9119A">
      <w:pPr>
        <w:pStyle w:val="Prrafodelista"/>
        <w:jc w:val="both"/>
        <w:rPr>
          <w:b/>
          <w:sz w:val="24"/>
          <w:highlight w:val="lightGray"/>
          <w:lang w:val="es-ES_tradnl"/>
        </w:rPr>
      </w:pPr>
    </w:p>
    <w:tbl>
      <w:tblPr>
        <w:tblW w:w="911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567"/>
        <w:gridCol w:w="5812"/>
        <w:gridCol w:w="709"/>
        <w:gridCol w:w="900"/>
        <w:gridCol w:w="674"/>
      </w:tblGrid>
      <w:tr w:rsidR="009011D3" w:rsidRPr="00A276B9" w:rsidTr="006D7934">
        <w:trPr>
          <w:trHeight w:val="567"/>
        </w:trPr>
        <w:tc>
          <w:tcPr>
            <w:tcW w:w="454" w:type="dxa"/>
            <w:shd w:val="clear" w:color="auto" w:fill="0070C0"/>
            <w:vAlign w:val="center"/>
          </w:tcPr>
          <w:p w:rsidR="00B33489" w:rsidRPr="00A276B9" w:rsidRDefault="00B33489" w:rsidP="00FF6426">
            <w:pPr>
              <w:jc w:val="center"/>
              <w:rPr>
                <w:rFonts w:ascii="Arial" w:hAnsi="Arial" w:cs="Arial"/>
                <w:b/>
                <w:color w:val="FFFFFF"/>
                <w:sz w:val="16"/>
                <w:lang w:val="es-ES_tradnl"/>
              </w:rPr>
            </w:pPr>
            <w:r w:rsidRPr="00A276B9">
              <w:rPr>
                <w:rFonts w:ascii="Arial" w:hAnsi="Arial" w:cs="Arial"/>
                <w:b/>
                <w:color w:val="FFFFFF"/>
                <w:sz w:val="14"/>
                <w:szCs w:val="16"/>
                <w:lang w:val="es-ES_tradnl"/>
              </w:rPr>
              <w:lastRenderedPageBreak/>
              <w:t>Sec.</w:t>
            </w:r>
            <w:r w:rsidRPr="00A276B9">
              <w:rPr>
                <w:rFonts w:ascii="Arial" w:hAnsi="Arial" w:cs="Arial"/>
                <w:b/>
                <w:color w:val="FFFFFF"/>
                <w:sz w:val="16"/>
                <w:lang w:val="es-ES_tradnl"/>
              </w:rPr>
              <w:t xml:space="preserve"> </w:t>
            </w:r>
            <w:r w:rsidRPr="00A276B9">
              <w:rPr>
                <w:rFonts w:ascii="Arial" w:hAnsi="Arial" w:cs="Arial"/>
                <w:b/>
                <w:color w:val="FFFFFF"/>
                <w:sz w:val="6"/>
                <w:lang w:val="es-ES_tradnl"/>
              </w:rPr>
              <w:t>(</w:t>
            </w:r>
            <w:r w:rsidRPr="00A276B9">
              <w:rPr>
                <w:rFonts w:ascii="Arial" w:hAnsi="Arial" w:cs="Arial"/>
                <w:b/>
                <w:color w:val="FFFFFF"/>
                <w:sz w:val="8"/>
                <w:lang w:val="es-ES_tradnl"/>
              </w:rPr>
              <w:t>Secuencia</w:t>
            </w:r>
            <w:r w:rsidRPr="00A276B9">
              <w:rPr>
                <w:rFonts w:ascii="Arial" w:hAnsi="Arial" w:cs="Arial"/>
                <w:b/>
                <w:color w:val="FFFFFF"/>
                <w:sz w:val="6"/>
                <w:lang w:val="es-ES_tradnl"/>
              </w:rPr>
              <w:t>)</w:t>
            </w:r>
          </w:p>
        </w:tc>
        <w:tc>
          <w:tcPr>
            <w:tcW w:w="567" w:type="dxa"/>
            <w:shd w:val="clear" w:color="auto" w:fill="0070C0"/>
            <w:vAlign w:val="center"/>
          </w:tcPr>
          <w:p w:rsidR="00B33489" w:rsidRPr="00A276B9" w:rsidRDefault="00B33489" w:rsidP="00FF6426">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Grupo Ejecutor</w:t>
            </w:r>
          </w:p>
        </w:tc>
        <w:tc>
          <w:tcPr>
            <w:tcW w:w="5812" w:type="dxa"/>
            <w:shd w:val="clear" w:color="auto" w:fill="0070C0"/>
            <w:vAlign w:val="center"/>
          </w:tcPr>
          <w:p w:rsidR="00B33489" w:rsidRPr="00A276B9" w:rsidRDefault="00B33489" w:rsidP="00FF6426">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Descripción del cambio</w:t>
            </w:r>
          </w:p>
        </w:tc>
        <w:tc>
          <w:tcPr>
            <w:tcW w:w="709" w:type="dxa"/>
            <w:shd w:val="clear" w:color="auto" w:fill="0070C0"/>
            <w:vAlign w:val="center"/>
          </w:tcPr>
          <w:p w:rsidR="00B33489" w:rsidRPr="00A276B9" w:rsidRDefault="00B33489" w:rsidP="00FF6426">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Tiempo Ejecución</w:t>
            </w:r>
          </w:p>
        </w:tc>
        <w:tc>
          <w:tcPr>
            <w:tcW w:w="900" w:type="dxa"/>
            <w:shd w:val="clear" w:color="auto" w:fill="0070C0"/>
            <w:vAlign w:val="center"/>
          </w:tcPr>
          <w:p w:rsidR="00B33489" w:rsidRPr="00A276B9" w:rsidRDefault="00B33489" w:rsidP="00FF6426">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 Librarian</w:t>
            </w:r>
          </w:p>
        </w:tc>
        <w:tc>
          <w:tcPr>
            <w:tcW w:w="674" w:type="dxa"/>
            <w:shd w:val="clear" w:color="auto" w:fill="0070C0"/>
            <w:vAlign w:val="center"/>
          </w:tcPr>
          <w:p w:rsidR="00B33489" w:rsidRPr="00A276B9" w:rsidRDefault="00B33489" w:rsidP="00FF6426">
            <w:pPr>
              <w:jc w:val="center"/>
              <w:rPr>
                <w:rFonts w:ascii="Arial" w:hAnsi="Arial" w:cs="Arial"/>
                <w:b/>
                <w:color w:val="FFFFFF"/>
                <w:sz w:val="14"/>
                <w:szCs w:val="16"/>
                <w:lang w:val="es-ES_tradnl"/>
              </w:rPr>
            </w:pPr>
            <w:r w:rsidRPr="00A276B9">
              <w:rPr>
                <w:rFonts w:ascii="Arial" w:hAnsi="Arial" w:cs="Arial"/>
                <w:b/>
                <w:color w:val="FFFFFF"/>
                <w:sz w:val="14"/>
                <w:szCs w:val="16"/>
                <w:lang w:val="es-ES_tradnl"/>
              </w:rPr>
              <w:t>Proveedor</w:t>
            </w:r>
          </w:p>
        </w:tc>
      </w:tr>
      <w:tr w:rsidR="000F540A" w:rsidRPr="003621AC" w:rsidTr="000F540A">
        <w:trPr>
          <w:trHeight w:val="1045"/>
        </w:trPr>
        <w:tc>
          <w:tcPr>
            <w:tcW w:w="454" w:type="dxa"/>
            <w:vAlign w:val="center"/>
          </w:tcPr>
          <w:p w:rsidR="000F540A" w:rsidRDefault="000F540A" w:rsidP="000F540A">
            <w:pPr>
              <w:jc w:val="center"/>
              <w:rPr>
                <w:rFonts w:ascii="Verdana" w:hAnsi="Verdana" w:cs="Arial"/>
                <w:sz w:val="16"/>
                <w:szCs w:val="16"/>
                <w:lang w:val="es-ES_tradnl"/>
              </w:rPr>
            </w:pPr>
            <w:r>
              <w:rPr>
                <w:rFonts w:ascii="Verdana" w:hAnsi="Verdana" w:cs="Arial"/>
                <w:sz w:val="16"/>
                <w:szCs w:val="16"/>
                <w:lang w:val="es-ES_tradnl"/>
              </w:rPr>
              <w:t>1</w:t>
            </w:r>
          </w:p>
        </w:tc>
        <w:tc>
          <w:tcPr>
            <w:tcW w:w="567" w:type="dxa"/>
            <w:vAlign w:val="center"/>
          </w:tcPr>
          <w:p w:rsidR="000F540A" w:rsidRDefault="000F540A" w:rsidP="000F540A">
            <w:pPr>
              <w:rPr>
                <w:rFonts w:ascii="Verdana" w:hAnsi="Verdana" w:cs="Arial"/>
                <w:sz w:val="16"/>
                <w:szCs w:val="16"/>
                <w:lang w:val="es-ES_tradnl"/>
              </w:rPr>
            </w:pPr>
            <w:r>
              <w:rPr>
                <w:rFonts w:ascii="Verdana" w:hAnsi="Verdana" w:cs="Arial"/>
                <w:sz w:val="16"/>
                <w:szCs w:val="16"/>
                <w:lang w:val="es-ES_tradnl"/>
              </w:rPr>
              <w:t xml:space="preserve">Librarian </w:t>
            </w:r>
            <w:r>
              <w:rPr>
                <w:rFonts w:ascii="Arial" w:hAnsi="Arial" w:cs="Arial"/>
                <w:sz w:val="16"/>
                <w:lang w:val="es-ES_tradnl"/>
              </w:rPr>
              <w:t>APP</w:t>
            </w:r>
          </w:p>
        </w:tc>
        <w:tc>
          <w:tcPr>
            <w:tcW w:w="5812" w:type="dxa"/>
            <w:vAlign w:val="center"/>
          </w:tcPr>
          <w:p w:rsidR="000F540A" w:rsidRPr="000F540A" w:rsidRDefault="000F540A" w:rsidP="000F540A">
            <w:pPr>
              <w:spacing w:after="0"/>
              <w:ind w:left="360"/>
              <w:rPr>
                <w:sz w:val="16"/>
                <w:szCs w:val="16"/>
              </w:rPr>
            </w:pPr>
            <w:r>
              <w:rPr>
                <w:rFonts w:ascii="Arial" w:hAnsi="Arial" w:cs="Arial"/>
                <w:sz w:val="16"/>
                <w:szCs w:val="16"/>
                <w:lang w:val="es-ES_tradnl"/>
              </w:rPr>
              <w:t>Copiar la</w:t>
            </w:r>
            <w:r w:rsidRPr="000F540A">
              <w:rPr>
                <w:rFonts w:ascii="Arial" w:hAnsi="Arial" w:cs="Arial"/>
                <w:sz w:val="16"/>
                <w:szCs w:val="16"/>
                <w:lang w:val="es-ES_tradnl"/>
              </w:rPr>
              <w:t>s fuentes respaldad</w:t>
            </w:r>
            <w:r>
              <w:rPr>
                <w:rFonts w:ascii="Arial" w:hAnsi="Arial" w:cs="Arial"/>
                <w:sz w:val="16"/>
                <w:szCs w:val="16"/>
                <w:lang w:val="es-ES_tradnl"/>
              </w:rPr>
              <w:t>a</w:t>
            </w:r>
            <w:r w:rsidRPr="000F540A">
              <w:rPr>
                <w:rFonts w:ascii="Arial" w:hAnsi="Arial" w:cs="Arial"/>
                <w:sz w:val="16"/>
                <w:szCs w:val="16"/>
                <w:lang w:val="es-ES_tradnl"/>
              </w:rPr>
              <w:t>s en el punto 3. Pasos previos a la Implementación del Cambio.</w:t>
            </w:r>
          </w:p>
        </w:tc>
        <w:tc>
          <w:tcPr>
            <w:tcW w:w="709" w:type="dxa"/>
            <w:vAlign w:val="center"/>
          </w:tcPr>
          <w:p w:rsidR="000F540A" w:rsidRDefault="000F540A" w:rsidP="000F540A">
            <w:pPr>
              <w:rPr>
                <w:rFonts w:ascii="Verdana" w:hAnsi="Verdana" w:cs="Arial"/>
                <w:sz w:val="16"/>
                <w:szCs w:val="16"/>
                <w:lang w:val="es-ES_tradnl"/>
              </w:rPr>
            </w:pPr>
            <w:r>
              <w:rPr>
                <w:rFonts w:ascii="Verdana" w:hAnsi="Verdana" w:cs="Arial"/>
                <w:sz w:val="16"/>
                <w:szCs w:val="16"/>
                <w:lang w:val="es-ES_tradnl"/>
              </w:rPr>
              <w:t>30 min</w:t>
            </w:r>
          </w:p>
        </w:tc>
        <w:tc>
          <w:tcPr>
            <w:tcW w:w="900" w:type="dxa"/>
            <w:vAlign w:val="center"/>
          </w:tcPr>
          <w:p w:rsidR="000F540A" w:rsidRPr="00B33489" w:rsidRDefault="000F540A" w:rsidP="000F540A">
            <w:pPr>
              <w:rPr>
                <w:rFonts w:ascii="Arial" w:hAnsi="Arial" w:cs="Arial"/>
                <w:sz w:val="16"/>
                <w:lang w:val="es-ES_tradnl"/>
              </w:rPr>
            </w:pPr>
            <w:r w:rsidRPr="00CD2788">
              <w:rPr>
                <w:rFonts w:ascii="Arial" w:hAnsi="Arial" w:cs="Arial"/>
                <w:sz w:val="16"/>
                <w:lang w:val="es-ES_tradnl"/>
              </w:rPr>
              <w:t>82364</w:t>
            </w:r>
          </w:p>
        </w:tc>
        <w:tc>
          <w:tcPr>
            <w:tcW w:w="674" w:type="dxa"/>
            <w:vAlign w:val="center"/>
          </w:tcPr>
          <w:p w:rsidR="000F540A" w:rsidRDefault="000F540A" w:rsidP="000F540A">
            <w:pPr>
              <w:rPr>
                <w:rFonts w:ascii="Verdana" w:hAnsi="Verdana" w:cs="Arial"/>
                <w:sz w:val="16"/>
                <w:szCs w:val="16"/>
                <w:lang w:val="es-ES_tradnl"/>
              </w:rPr>
            </w:pPr>
            <w:r>
              <w:rPr>
                <w:rFonts w:ascii="Verdana" w:hAnsi="Verdana" w:cs="Arial"/>
                <w:sz w:val="16"/>
                <w:szCs w:val="16"/>
                <w:lang w:val="es-ES_tradnl"/>
              </w:rPr>
              <w:t>WPOSS</w:t>
            </w:r>
          </w:p>
        </w:tc>
      </w:tr>
    </w:tbl>
    <w:p w:rsidR="000B4CF2" w:rsidRPr="00C4079F" w:rsidRDefault="000B4CF2" w:rsidP="00C4079F">
      <w:pPr>
        <w:pStyle w:val="Ttulo"/>
        <w:numPr>
          <w:ilvl w:val="0"/>
          <w:numId w:val="16"/>
        </w:numPr>
        <w:jc w:val="left"/>
        <w:rPr>
          <w:sz w:val="22"/>
        </w:rPr>
      </w:pPr>
      <w:bookmarkStart w:id="20" w:name="_Toc22659537"/>
      <w:bookmarkStart w:id="21" w:name="_Toc307480648"/>
      <w:bookmarkStart w:id="22" w:name="_Toc505677306"/>
      <w:bookmarkEnd w:id="10"/>
      <w:r w:rsidRPr="00C4079F">
        <w:rPr>
          <w:sz w:val="22"/>
        </w:rPr>
        <w:t>Tipo Cambio Versión</w:t>
      </w:r>
      <w:bookmarkEnd w:id="20"/>
    </w:p>
    <w:p w:rsidR="000B4CF2" w:rsidRPr="00BA1AA6" w:rsidRDefault="000B4CF2" w:rsidP="000B4CF2">
      <w:pPr>
        <w:ind w:left="720"/>
        <w:jc w:val="both"/>
        <w:rPr>
          <w:lang w:val="es-ES_tradnl"/>
        </w:rPr>
      </w:pPr>
    </w:p>
    <w:tbl>
      <w:tblPr>
        <w:tblpPr w:leftFromText="141" w:rightFromText="141" w:bottomFromText="200" w:vertAnchor="text" w:horzAnchor="page" w:tblpX="2238" w:tblpY="97"/>
        <w:tblW w:w="8075" w:type="dxa"/>
        <w:tblBorders>
          <w:top w:val="single" w:sz="12" w:space="0" w:color="4E84C4"/>
          <w:left w:val="single" w:sz="12" w:space="0" w:color="4E84C4"/>
          <w:bottom w:val="single" w:sz="12" w:space="0" w:color="4E84C4"/>
          <w:right w:val="single" w:sz="12" w:space="0" w:color="4E84C4"/>
          <w:insideH w:val="single" w:sz="12" w:space="0" w:color="4E84C4"/>
          <w:insideV w:val="single" w:sz="12" w:space="0" w:color="4E84C4"/>
        </w:tblBorders>
        <w:tblLayout w:type="fixed"/>
        <w:tblLook w:val="01E0" w:firstRow="1" w:lastRow="1" w:firstColumn="1" w:lastColumn="1" w:noHBand="0" w:noVBand="0"/>
      </w:tblPr>
      <w:tblGrid>
        <w:gridCol w:w="2219"/>
        <w:gridCol w:w="916"/>
        <w:gridCol w:w="917"/>
        <w:gridCol w:w="1193"/>
        <w:gridCol w:w="2830"/>
      </w:tblGrid>
      <w:tr w:rsidR="000B4CF2" w:rsidRPr="00887CF6" w:rsidTr="00B16343">
        <w:trPr>
          <w:trHeight w:val="342"/>
        </w:trPr>
        <w:tc>
          <w:tcPr>
            <w:tcW w:w="8075" w:type="dxa"/>
            <w:gridSpan w:val="5"/>
            <w:tcBorders>
              <w:top w:val="single" w:sz="4" w:space="0" w:color="auto"/>
              <w:left w:val="single" w:sz="4" w:space="0" w:color="auto"/>
              <w:bottom w:val="single" w:sz="4" w:space="0" w:color="auto"/>
              <w:right w:val="single" w:sz="4" w:space="0" w:color="auto"/>
            </w:tcBorders>
            <w:shd w:val="clear" w:color="auto" w:fill="0070C0"/>
          </w:tcPr>
          <w:p w:rsidR="000B4CF2" w:rsidRPr="00BC5F63" w:rsidRDefault="000B4CF2" w:rsidP="00B16343">
            <w:pPr>
              <w:rPr>
                <w:rFonts w:ascii="Arial" w:eastAsia="Batang" w:hAnsi="Arial" w:cs="Arial"/>
                <w:b/>
                <w:color w:val="FFFFFF"/>
                <w:sz w:val="20"/>
                <w:szCs w:val="20"/>
                <w:lang w:val="es-MX"/>
              </w:rPr>
            </w:pPr>
            <w:r w:rsidRPr="00BC5F63">
              <w:rPr>
                <w:rFonts w:ascii="Arial" w:eastAsia="Batang" w:hAnsi="Arial" w:cs="Arial"/>
                <w:b/>
                <w:color w:val="FFFFFF"/>
                <w:sz w:val="20"/>
                <w:szCs w:val="20"/>
                <w:lang w:val="es-MX"/>
              </w:rPr>
              <w:t>Release Notes - Control de Versión (Señale con una X la sección a incrementar)</w:t>
            </w:r>
          </w:p>
        </w:tc>
      </w:tr>
      <w:tr w:rsidR="000B4CF2" w:rsidRPr="00BA1AA6" w:rsidTr="00B16343">
        <w:trPr>
          <w:trHeight w:val="238"/>
        </w:trPr>
        <w:tc>
          <w:tcPr>
            <w:tcW w:w="2219" w:type="dxa"/>
            <w:tcBorders>
              <w:top w:val="single" w:sz="4" w:space="0" w:color="auto"/>
              <w:left w:val="single" w:sz="4" w:space="0" w:color="auto"/>
              <w:bottom w:val="single" w:sz="4" w:space="0" w:color="auto"/>
              <w:right w:val="single" w:sz="4" w:space="0" w:color="auto"/>
            </w:tcBorders>
            <w:shd w:val="clear" w:color="auto" w:fill="0070C0"/>
          </w:tcPr>
          <w:p w:rsidR="000B4CF2" w:rsidRPr="00A276B9" w:rsidRDefault="000B4CF2" w:rsidP="00B16343">
            <w:pPr>
              <w:jc w:val="center"/>
              <w:rPr>
                <w:rFonts w:ascii="Arial" w:eastAsia="Batang" w:hAnsi="Arial" w:cs="Arial"/>
                <w:b/>
                <w:color w:val="FFFFFF"/>
              </w:rPr>
            </w:pPr>
            <w:r w:rsidRPr="00A276B9">
              <w:rPr>
                <w:rFonts w:ascii="Arial" w:eastAsia="Batang" w:hAnsi="Arial" w:cs="Arial"/>
                <w:b/>
                <w:color w:val="FFFFFF"/>
              </w:rPr>
              <w:t>Componentes</w:t>
            </w:r>
          </w:p>
        </w:tc>
        <w:tc>
          <w:tcPr>
            <w:tcW w:w="916" w:type="dxa"/>
            <w:tcBorders>
              <w:top w:val="single" w:sz="4" w:space="0" w:color="auto"/>
              <w:left w:val="single" w:sz="4" w:space="0" w:color="auto"/>
              <w:bottom w:val="single" w:sz="4" w:space="0" w:color="auto"/>
              <w:right w:val="single" w:sz="4" w:space="0" w:color="auto"/>
            </w:tcBorders>
            <w:shd w:val="clear" w:color="auto" w:fill="0070C0"/>
            <w:hideMark/>
          </w:tcPr>
          <w:p w:rsidR="000B4CF2" w:rsidRPr="00A276B9" w:rsidRDefault="000B4CF2" w:rsidP="00B16343">
            <w:pPr>
              <w:jc w:val="center"/>
              <w:rPr>
                <w:rFonts w:ascii="Arial" w:eastAsia="Batang" w:hAnsi="Arial" w:cs="Arial"/>
                <w:b/>
                <w:color w:val="FFFFFF"/>
              </w:rPr>
            </w:pPr>
            <w:r w:rsidRPr="00A276B9">
              <w:rPr>
                <w:rFonts w:ascii="Arial" w:eastAsia="Batang" w:hAnsi="Arial" w:cs="Arial"/>
                <w:b/>
                <w:color w:val="FFFFFF"/>
              </w:rPr>
              <w:t>Mayor</w:t>
            </w:r>
          </w:p>
        </w:tc>
        <w:tc>
          <w:tcPr>
            <w:tcW w:w="917" w:type="dxa"/>
            <w:tcBorders>
              <w:top w:val="single" w:sz="4" w:space="0" w:color="auto"/>
              <w:left w:val="single" w:sz="4" w:space="0" w:color="auto"/>
              <w:bottom w:val="single" w:sz="4" w:space="0" w:color="auto"/>
              <w:right w:val="single" w:sz="4" w:space="0" w:color="auto"/>
            </w:tcBorders>
            <w:shd w:val="clear" w:color="auto" w:fill="0070C0"/>
            <w:hideMark/>
          </w:tcPr>
          <w:p w:rsidR="000B4CF2" w:rsidRPr="00A276B9" w:rsidRDefault="000B4CF2" w:rsidP="00B16343">
            <w:pPr>
              <w:jc w:val="center"/>
              <w:rPr>
                <w:rFonts w:ascii="Arial" w:eastAsia="Batang" w:hAnsi="Arial" w:cs="Arial"/>
                <w:b/>
                <w:color w:val="FFFFFF"/>
              </w:rPr>
            </w:pPr>
            <w:r w:rsidRPr="00A276B9">
              <w:rPr>
                <w:rFonts w:ascii="Arial" w:eastAsia="Batang" w:hAnsi="Arial" w:cs="Arial"/>
                <w:b/>
                <w:color w:val="FFFFFF"/>
              </w:rPr>
              <w:t>Menor</w:t>
            </w:r>
          </w:p>
        </w:tc>
        <w:tc>
          <w:tcPr>
            <w:tcW w:w="1193" w:type="dxa"/>
            <w:tcBorders>
              <w:top w:val="single" w:sz="4" w:space="0" w:color="auto"/>
              <w:left w:val="single" w:sz="4" w:space="0" w:color="auto"/>
              <w:bottom w:val="single" w:sz="4" w:space="0" w:color="auto"/>
              <w:right w:val="single" w:sz="4" w:space="0" w:color="auto"/>
            </w:tcBorders>
            <w:shd w:val="clear" w:color="auto" w:fill="0070C0"/>
            <w:hideMark/>
          </w:tcPr>
          <w:p w:rsidR="000B4CF2" w:rsidRPr="00A276B9" w:rsidRDefault="000B4CF2" w:rsidP="00B16343">
            <w:pPr>
              <w:jc w:val="center"/>
              <w:rPr>
                <w:rFonts w:ascii="Arial" w:eastAsia="Batang" w:hAnsi="Arial" w:cs="Arial"/>
                <w:b/>
                <w:color w:val="FFFFFF"/>
              </w:rPr>
            </w:pPr>
            <w:r w:rsidRPr="00A276B9">
              <w:rPr>
                <w:rFonts w:ascii="Arial" w:eastAsia="Batang" w:hAnsi="Arial" w:cs="Arial"/>
                <w:b/>
                <w:color w:val="FFFFFF"/>
              </w:rPr>
              <w:t>Revisión</w:t>
            </w:r>
          </w:p>
        </w:tc>
        <w:tc>
          <w:tcPr>
            <w:tcW w:w="2830" w:type="dxa"/>
            <w:tcBorders>
              <w:top w:val="single" w:sz="4" w:space="0" w:color="auto"/>
              <w:left w:val="single" w:sz="4" w:space="0" w:color="auto"/>
              <w:bottom w:val="single" w:sz="4" w:space="0" w:color="auto"/>
              <w:right w:val="single" w:sz="4" w:space="0" w:color="auto"/>
            </w:tcBorders>
            <w:shd w:val="clear" w:color="auto" w:fill="0070C0"/>
          </w:tcPr>
          <w:p w:rsidR="000B4CF2" w:rsidRPr="00A276B9" w:rsidRDefault="000B4CF2" w:rsidP="00B16343">
            <w:pPr>
              <w:jc w:val="center"/>
              <w:rPr>
                <w:rFonts w:ascii="Arial" w:eastAsia="Batang" w:hAnsi="Arial" w:cs="Arial"/>
                <w:b/>
                <w:color w:val="FFFFFF"/>
              </w:rPr>
            </w:pPr>
            <w:r w:rsidRPr="00A276B9">
              <w:rPr>
                <w:rFonts w:ascii="Arial" w:eastAsia="Batang" w:hAnsi="Arial" w:cs="Arial"/>
                <w:b/>
                <w:color w:val="FFFFFF"/>
              </w:rPr>
              <w:t>Descripción</w:t>
            </w:r>
          </w:p>
        </w:tc>
      </w:tr>
      <w:tr w:rsidR="004D3661" w:rsidRPr="00887CF6" w:rsidTr="00B16343">
        <w:trPr>
          <w:trHeight w:val="280"/>
        </w:trPr>
        <w:tc>
          <w:tcPr>
            <w:tcW w:w="2219" w:type="dxa"/>
            <w:tcBorders>
              <w:top w:val="single" w:sz="4" w:space="0" w:color="auto"/>
              <w:left w:val="single" w:sz="4" w:space="0" w:color="auto"/>
              <w:bottom w:val="single" w:sz="6" w:space="0" w:color="008000"/>
              <w:right w:val="single" w:sz="4" w:space="0" w:color="auto"/>
            </w:tcBorders>
          </w:tcPr>
          <w:p w:rsidR="004D3661" w:rsidRDefault="004D3661" w:rsidP="004D3661">
            <w:pPr>
              <w:spacing w:before="20" w:after="20"/>
              <w:jc w:val="center"/>
              <w:rPr>
                <w:rFonts w:ascii="Arial" w:eastAsia="Batang" w:hAnsi="Arial" w:cs="Arial"/>
                <w:shd w:val="clear" w:color="auto" w:fill="C0C0C0"/>
              </w:rPr>
            </w:pPr>
            <w:r>
              <w:rPr>
                <w:rFonts w:ascii="Arial" w:hAnsi="Arial" w:cs="Arial"/>
              </w:rPr>
              <w:t>New CNB POSS</w:t>
            </w:r>
          </w:p>
        </w:tc>
        <w:tc>
          <w:tcPr>
            <w:tcW w:w="916" w:type="dxa"/>
            <w:tcBorders>
              <w:top w:val="single" w:sz="4" w:space="0" w:color="auto"/>
              <w:left w:val="single" w:sz="4" w:space="0" w:color="auto"/>
              <w:bottom w:val="single" w:sz="6" w:space="0" w:color="008000"/>
              <w:right w:val="single" w:sz="4" w:space="0" w:color="auto"/>
            </w:tcBorders>
          </w:tcPr>
          <w:p w:rsidR="004D3661" w:rsidRPr="00D9678E" w:rsidRDefault="004D3661" w:rsidP="004D3661">
            <w:pPr>
              <w:spacing w:before="20" w:after="20"/>
              <w:jc w:val="center"/>
              <w:rPr>
                <w:rFonts w:ascii="Arial" w:eastAsia="Batang" w:hAnsi="Arial" w:cs="Arial"/>
                <w:highlight w:val="lightGray"/>
              </w:rPr>
            </w:pPr>
          </w:p>
        </w:tc>
        <w:tc>
          <w:tcPr>
            <w:tcW w:w="917" w:type="dxa"/>
            <w:tcBorders>
              <w:top w:val="single" w:sz="4" w:space="0" w:color="auto"/>
              <w:left w:val="single" w:sz="4" w:space="0" w:color="auto"/>
              <w:bottom w:val="single" w:sz="6" w:space="0" w:color="008000"/>
              <w:right w:val="single" w:sz="4" w:space="0" w:color="auto"/>
            </w:tcBorders>
          </w:tcPr>
          <w:p w:rsidR="004D3661" w:rsidRPr="00D9678E" w:rsidRDefault="004D3661" w:rsidP="004D3661">
            <w:pPr>
              <w:pStyle w:val="Tabletext"/>
              <w:numPr>
                <w:ilvl w:val="0"/>
                <w:numId w:val="0"/>
              </w:numPr>
              <w:ind w:left="360"/>
              <w:rPr>
                <w:rFonts w:eastAsia="Batang" w:cs="Arial"/>
                <w:highlight w:val="lightGray"/>
              </w:rPr>
            </w:pPr>
            <w:r w:rsidRPr="00D9678E">
              <w:rPr>
                <w:rFonts w:eastAsia="Batang" w:cs="Arial"/>
                <w:highlight w:val="lightGray"/>
              </w:rPr>
              <w:t>x</w:t>
            </w:r>
          </w:p>
        </w:tc>
        <w:tc>
          <w:tcPr>
            <w:tcW w:w="1193" w:type="dxa"/>
            <w:tcBorders>
              <w:top w:val="single" w:sz="4" w:space="0" w:color="auto"/>
              <w:left w:val="single" w:sz="4" w:space="0" w:color="auto"/>
              <w:bottom w:val="single" w:sz="6" w:space="0" w:color="008000"/>
              <w:right w:val="single" w:sz="4" w:space="0" w:color="auto"/>
            </w:tcBorders>
          </w:tcPr>
          <w:p w:rsidR="004D3661" w:rsidRPr="00D9678E" w:rsidRDefault="004D3661" w:rsidP="004D3661">
            <w:pPr>
              <w:pStyle w:val="Tabletext"/>
              <w:numPr>
                <w:ilvl w:val="0"/>
                <w:numId w:val="0"/>
              </w:numPr>
              <w:ind w:left="360"/>
              <w:jc w:val="center"/>
              <w:rPr>
                <w:rFonts w:eastAsia="Batang" w:cs="Arial"/>
                <w:highlight w:val="lightGray"/>
              </w:rPr>
            </w:pPr>
          </w:p>
        </w:tc>
        <w:tc>
          <w:tcPr>
            <w:tcW w:w="2830" w:type="dxa"/>
            <w:tcBorders>
              <w:top w:val="single" w:sz="4" w:space="0" w:color="auto"/>
              <w:left w:val="single" w:sz="4" w:space="0" w:color="auto"/>
              <w:bottom w:val="single" w:sz="6" w:space="0" w:color="008000"/>
              <w:right w:val="single" w:sz="4" w:space="0" w:color="auto"/>
            </w:tcBorders>
          </w:tcPr>
          <w:p w:rsidR="004D3661" w:rsidRPr="00887CF6" w:rsidRDefault="004D3661" w:rsidP="004D3661">
            <w:pPr>
              <w:pStyle w:val="Tabletext"/>
              <w:numPr>
                <w:ilvl w:val="0"/>
                <w:numId w:val="0"/>
              </w:numPr>
              <w:jc w:val="left"/>
              <w:rPr>
                <w:rFonts w:eastAsia="Batang" w:cs="Arial"/>
                <w:highlight w:val="lightGray"/>
              </w:rPr>
            </w:pPr>
            <w:r w:rsidRPr="004D3661">
              <w:rPr>
                <w:rFonts w:eastAsia="Batang" w:cs="Arial"/>
              </w:rPr>
              <w:t>Transacción retiro sin tarjeta</w:t>
            </w:r>
          </w:p>
        </w:tc>
      </w:tr>
    </w:tbl>
    <w:p w:rsidR="000B4CF2" w:rsidRDefault="000B4CF2" w:rsidP="000B4CF2">
      <w:pPr>
        <w:pStyle w:val="Ttulo"/>
        <w:jc w:val="left"/>
        <w:rPr>
          <w:sz w:val="22"/>
        </w:rPr>
      </w:pPr>
    </w:p>
    <w:p w:rsidR="000B4CF2" w:rsidRDefault="000B4CF2" w:rsidP="000B4CF2">
      <w:pPr>
        <w:pStyle w:val="Ttulo"/>
        <w:jc w:val="left"/>
        <w:rPr>
          <w:sz w:val="22"/>
        </w:rPr>
      </w:pPr>
    </w:p>
    <w:p w:rsidR="000B4CF2" w:rsidRDefault="000B4CF2" w:rsidP="000B4CF2">
      <w:pPr>
        <w:pStyle w:val="Ttulo"/>
        <w:jc w:val="left"/>
        <w:rPr>
          <w:sz w:val="22"/>
        </w:rPr>
      </w:pPr>
    </w:p>
    <w:p w:rsidR="000B4CF2" w:rsidRDefault="000B4CF2" w:rsidP="000B4CF2">
      <w:pPr>
        <w:pStyle w:val="Ttulo"/>
        <w:jc w:val="left"/>
        <w:rPr>
          <w:sz w:val="22"/>
        </w:rPr>
      </w:pPr>
    </w:p>
    <w:p w:rsidR="008C1379" w:rsidRPr="000B4CF2" w:rsidRDefault="000B4CF2" w:rsidP="000B4CF2">
      <w:pPr>
        <w:pStyle w:val="Ttulo"/>
        <w:numPr>
          <w:ilvl w:val="0"/>
          <w:numId w:val="16"/>
        </w:numPr>
        <w:jc w:val="left"/>
        <w:rPr>
          <w:sz w:val="22"/>
        </w:rPr>
      </w:pPr>
      <w:bookmarkStart w:id="23" w:name="_Toc22659538"/>
      <w:r>
        <w:rPr>
          <w:sz w:val="22"/>
        </w:rPr>
        <w:t>P</w:t>
      </w:r>
      <w:r w:rsidR="00AC78B7" w:rsidRPr="000B4CF2">
        <w:rPr>
          <w:sz w:val="22"/>
        </w:rPr>
        <w:t xml:space="preserve">lan </w:t>
      </w:r>
      <w:r w:rsidR="009011D3" w:rsidRPr="000B4CF2">
        <w:rPr>
          <w:sz w:val="22"/>
        </w:rPr>
        <w:t xml:space="preserve">de </w:t>
      </w:r>
      <w:r w:rsidRPr="000B4CF2">
        <w:rPr>
          <w:sz w:val="22"/>
        </w:rPr>
        <w:t>a</w:t>
      </w:r>
      <w:r w:rsidR="008C1379" w:rsidRPr="000B4CF2">
        <w:rPr>
          <w:sz w:val="22"/>
        </w:rPr>
        <w:t xml:space="preserve">ctualización </w:t>
      </w:r>
      <w:bookmarkEnd w:id="21"/>
      <w:r w:rsidR="008C1379" w:rsidRPr="000B4CF2">
        <w:rPr>
          <w:sz w:val="22"/>
        </w:rPr>
        <w:t>- CMDB</w:t>
      </w:r>
      <w:bookmarkEnd w:id="22"/>
      <w:bookmarkEnd w:id="23"/>
      <w:r w:rsidR="008C1379" w:rsidRPr="000B4CF2">
        <w:rPr>
          <w:sz w:val="22"/>
        </w:rPr>
        <w:t xml:space="preserve"> </w:t>
      </w:r>
    </w:p>
    <w:p w:rsidR="00A95971" w:rsidRPr="00EB1E8E" w:rsidRDefault="00DC4D8E" w:rsidP="00A95971">
      <w:pPr>
        <w:ind w:left="720"/>
        <w:jc w:val="both"/>
        <w:rPr>
          <w:lang w:val="es-ES_tradnl"/>
        </w:rPr>
      </w:pPr>
      <w:r>
        <w:rPr>
          <w:lang w:val="es-ES_tradnl"/>
        </w:rPr>
        <w:t>El cambio Si</w:t>
      </w:r>
      <w:r w:rsidR="00EB1E8E" w:rsidRPr="00EB1E8E">
        <w:rPr>
          <w:lang w:val="es-ES_tradnl"/>
        </w:rPr>
        <w:t xml:space="preserve"> Impacta a la CMDB</w:t>
      </w:r>
    </w:p>
    <w:tbl>
      <w:tblPr>
        <w:tblW w:w="694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1701"/>
        <w:gridCol w:w="2410"/>
      </w:tblGrid>
      <w:tr w:rsidR="00A5631F" w:rsidRPr="00A276B9" w:rsidTr="00D0048A">
        <w:trPr>
          <w:trHeight w:val="510"/>
        </w:trPr>
        <w:tc>
          <w:tcPr>
            <w:tcW w:w="2835" w:type="dxa"/>
            <w:shd w:val="clear" w:color="auto" w:fill="0070C0"/>
          </w:tcPr>
          <w:p w:rsidR="00A5631F" w:rsidRPr="00A276B9" w:rsidRDefault="00A5631F" w:rsidP="00B33489">
            <w:pPr>
              <w:tabs>
                <w:tab w:val="left" w:pos="1395"/>
              </w:tabs>
              <w:jc w:val="center"/>
              <w:rPr>
                <w:rFonts w:ascii="Arial" w:hAnsi="Arial" w:cs="Arial"/>
                <w:b/>
                <w:color w:val="FFFFFF"/>
                <w:lang w:val="es-ES_tradnl"/>
              </w:rPr>
            </w:pPr>
            <w:r w:rsidRPr="00A276B9">
              <w:rPr>
                <w:rFonts w:ascii="Arial" w:hAnsi="Arial" w:cs="Arial"/>
                <w:b/>
                <w:color w:val="FFFFFF"/>
                <w:lang w:val="es-ES_tradnl"/>
              </w:rPr>
              <w:t>Responsable CI</w:t>
            </w:r>
          </w:p>
        </w:tc>
        <w:tc>
          <w:tcPr>
            <w:tcW w:w="1701" w:type="dxa"/>
            <w:shd w:val="clear" w:color="auto" w:fill="0070C0"/>
            <w:vAlign w:val="center"/>
          </w:tcPr>
          <w:p w:rsidR="00A5631F" w:rsidRPr="00A276B9" w:rsidRDefault="00A5631F" w:rsidP="00B33489">
            <w:pPr>
              <w:tabs>
                <w:tab w:val="left" w:pos="1395"/>
              </w:tabs>
              <w:jc w:val="center"/>
              <w:rPr>
                <w:rFonts w:ascii="Arial" w:hAnsi="Arial" w:cs="Arial"/>
                <w:b/>
                <w:color w:val="FFFFFF"/>
                <w:lang w:val="es-ES_tradnl"/>
              </w:rPr>
            </w:pPr>
            <w:r w:rsidRPr="00A276B9">
              <w:rPr>
                <w:rFonts w:ascii="Arial" w:hAnsi="Arial" w:cs="Arial"/>
                <w:b/>
                <w:color w:val="FFFFFF"/>
                <w:lang w:val="es-ES_tradnl"/>
              </w:rPr>
              <w:t>Impacta (S/N)</w:t>
            </w:r>
          </w:p>
        </w:tc>
        <w:tc>
          <w:tcPr>
            <w:tcW w:w="2410" w:type="dxa"/>
            <w:shd w:val="clear" w:color="auto" w:fill="0070C0"/>
            <w:vAlign w:val="center"/>
          </w:tcPr>
          <w:p w:rsidR="00A5631F" w:rsidRPr="00A276B9" w:rsidRDefault="00A5631F" w:rsidP="00A5631F">
            <w:pPr>
              <w:tabs>
                <w:tab w:val="left" w:pos="1395"/>
              </w:tabs>
              <w:rPr>
                <w:rFonts w:ascii="Arial" w:hAnsi="Arial" w:cs="Arial"/>
                <w:b/>
                <w:color w:val="FFFFFF"/>
                <w:lang w:val="es-ES_tradnl"/>
              </w:rPr>
            </w:pPr>
            <w:r w:rsidRPr="00A276B9">
              <w:rPr>
                <w:rFonts w:ascii="Arial" w:hAnsi="Arial" w:cs="Arial"/>
                <w:b/>
                <w:color w:val="FFFFFF"/>
                <w:lang w:val="es-ES_tradnl"/>
              </w:rPr>
              <w:t>Crear Tarea (S/N)</w:t>
            </w:r>
          </w:p>
        </w:tc>
      </w:tr>
      <w:tr w:rsidR="005463DC" w:rsidRPr="00BA1AA6" w:rsidTr="00D0048A">
        <w:trPr>
          <w:trHeight w:val="510"/>
        </w:trPr>
        <w:tc>
          <w:tcPr>
            <w:tcW w:w="2835" w:type="dxa"/>
            <w:vAlign w:val="center"/>
          </w:tcPr>
          <w:p w:rsidR="005463DC" w:rsidRPr="00EB1E8E" w:rsidRDefault="00EB1E8E" w:rsidP="005463DC">
            <w:pPr>
              <w:tabs>
                <w:tab w:val="left" w:pos="1395"/>
              </w:tabs>
              <w:rPr>
                <w:rFonts w:ascii="Arial" w:hAnsi="Arial" w:cs="Arial"/>
                <w:lang w:val="es-ES_tradnl"/>
              </w:rPr>
            </w:pPr>
            <w:r w:rsidRPr="00EB1E8E">
              <w:rPr>
                <w:rFonts w:ascii="Arial" w:hAnsi="Arial" w:cs="Arial"/>
                <w:lang w:val="es-ES_tradnl"/>
              </w:rPr>
              <w:t>NA</w:t>
            </w:r>
          </w:p>
        </w:tc>
        <w:tc>
          <w:tcPr>
            <w:tcW w:w="1701" w:type="dxa"/>
            <w:vAlign w:val="center"/>
          </w:tcPr>
          <w:p w:rsidR="005463DC" w:rsidRPr="00EB1E8E" w:rsidRDefault="005463DC" w:rsidP="005463DC">
            <w:pPr>
              <w:tabs>
                <w:tab w:val="left" w:pos="1395"/>
              </w:tabs>
              <w:jc w:val="center"/>
              <w:rPr>
                <w:rFonts w:ascii="Arial" w:hAnsi="Arial" w:cs="Arial"/>
                <w:lang w:val="es-ES_tradnl"/>
              </w:rPr>
            </w:pPr>
            <w:r w:rsidRPr="00EB1E8E">
              <w:rPr>
                <w:rFonts w:ascii="Arial" w:hAnsi="Arial" w:cs="Arial"/>
                <w:sz w:val="18"/>
                <w:lang w:val="es-ES_tradnl"/>
              </w:rPr>
              <w:t>N</w:t>
            </w:r>
          </w:p>
        </w:tc>
        <w:tc>
          <w:tcPr>
            <w:tcW w:w="2410" w:type="dxa"/>
            <w:vAlign w:val="center"/>
          </w:tcPr>
          <w:p w:rsidR="005463DC" w:rsidRPr="00EB1E8E" w:rsidRDefault="005463DC" w:rsidP="005463DC">
            <w:pPr>
              <w:tabs>
                <w:tab w:val="left" w:pos="1395"/>
              </w:tabs>
              <w:jc w:val="center"/>
              <w:rPr>
                <w:rFonts w:ascii="Arial" w:hAnsi="Arial" w:cs="Arial"/>
                <w:lang w:val="es-ES_tradnl"/>
              </w:rPr>
            </w:pPr>
            <w:r w:rsidRPr="00EB1E8E">
              <w:rPr>
                <w:rFonts w:ascii="Arial" w:hAnsi="Arial" w:cs="Arial"/>
                <w:sz w:val="18"/>
                <w:lang w:val="es-ES_tradnl"/>
              </w:rPr>
              <w:t>N</w:t>
            </w:r>
          </w:p>
        </w:tc>
      </w:tr>
    </w:tbl>
    <w:p w:rsidR="000134B6" w:rsidRDefault="000134B6" w:rsidP="000134B6">
      <w:bookmarkStart w:id="24" w:name="_Toc419902008"/>
    </w:p>
    <w:p w:rsidR="005469F5" w:rsidRDefault="00D4629D" w:rsidP="005469F5">
      <w:pPr>
        <w:pStyle w:val="Ttulo"/>
        <w:numPr>
          <w:ilvl w:val="0"/>
          <w:numId w:val="16"/>
        </w:numPr>
        <w:jc w:val="left"/>
        <w:rPr>
          <w:sz w:val="22"/>
        </w:rPr>
      </w:pPr>
      <w:bookmarkStart w:id="25" w:name="_Toc22659539"/>
      <w:r w:rsidRPr="00BC5F63">
        <w:rPr>
          <w:sz w:val="22"/>
        </w:rPr>
        <w:t>Fuera de Servicio</w:t>
      </w:r>
      <w:bookmarkEnd w:id="25"/>
    </w:p>
    <w:p w:rsidR="00EB1E8E" w:rsidRPr="00BE249D" w:rsidRDefault="00EB1E8E" w:rsidP="00BE249D">
      <w:pPr>
        <w:ind w:left="720"/>
        <w:jc w:val="both"/>
        <w:rPr>
          <w:lang w:val="es-ES_tradnl"/>
        </w:rPr>
      </w:pPr>
      <w:r w:rsidRPr="00BE249D">
        <w:rPr>
          <w:lang w:val="es-ES_tradnl"/>
        </w:rPr>
        <w:t>No aplica fuera de servicio</w:t>
      </w:r>
    </w:p>
    <w:tbl>
      <w:tblPr>
        <w:tblW w:w="694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4111"/>
      </w:tblGrid>
      <w:tr w:rsidR="00D4629D" w:rsidRPr="00BA1AA6" w:rsidTr="00D0048A">
        <w:trPr>
          <w:trHeight w:val="510"/>
        </w:trPr>
        <w:tc>
          <w:tcPr>
            <w:tcW w:w="2835" w:type="dxa"/>
            <w:shd w:val="clear" w:color="auto" w:fill="0070C0"/>
            <w:vAlign w:val="center"/>
          </w:tcPr>
          <w:p w:rsidR="00D4629D" w:rsidRPr="00A276B9" w:rsidRDefault="00D4629D" w:rsidP="00571AF3">
            <w:pPr>
              <w:tabs>
                <w:tab w:val="left" w:pos="1395"/>
              </w:tabs>
              <w:jc w:val="center"/>
              <w:rPr>
                <w:rFonts w:ascii="Arial" w:hAnsi="Arial" w:cs="Arial"/>
                <w:b/>
                <w:color w:val="FFFFFF"/>
                <w:lang w:val="es-ES_tradnl"/>
              </w:rPr>
            </w:pPr>
            <w:r w:rsidRPr="00D9678E">
              <w:rPr>
                <w:lang w:val="es-ES_tradnl"/>
              </w:rPr>
              <w:t xml:space="preserve">              </w:t>
            </w:r>
            <w:r w:rsidRPr="00AF22ED">
              <w:rPr>
                <w:rFonts w:ascii="Arial" w:hAnsi="Arial" w:cs="Arial"/>
                <w:lang w:val="es-ES_tradnl"/>
              </w:rPr>
              <w:t xml:space="preserve">       </w:t>
            </w:r>
            <w:r w:rsidRPr="004B1FE0">
              <w:rPr>
                <w:rFonts w:ascii="Arial" w:hAnsi="Arial" w:cs="Arial"/>
                <w:lang w:val="es-ES_tradnl"/>
              </w:rPr>
              <w:t xml:space="preserve">                 </w:t>
            </w:r>
            <w:r w:rsidR="009011D3" w:rsidRPr="00A276B9">
              <w:rPr>
                <w:rFonts w:ascii="Arial" w:hAnsi="Arial" w:cs="Arial"/>
                <w:b/>
                <w:color w:val="FFFFFF"/>
                <w:lang w:val="es-ES_tradnl"/>
              </w:rPr>
              <w:t>Aplicación</w:t>
            </w:r>
          </w:p>
        </w:tc>
        <w:tc>
          <w:tcPr>
            <w:tcW w:w="4111" w:type="dxa"/>
            <w:shd w:val="clear" w:color="auto" w:fill="0070C0"/>
            <w:vAlign w:val="center"/>
          </w:tcPr>
          <w:p w:rsidR="00D4629D" w:rsidRPr="00A276B9" w:rsidRDefault="009005A5" w:rsidP="009005A5">
            <w:pPr>
              <w:tabs>
                <w:tab w:val="left" w:pos="1395"/>
              </w:tabs>
              <w:jc w:val="center"/>
              <w:rPr>
                <w:rFonts w:ascii="Arial" w:hAnsi="Arial" w:cs="Arial"/>
                <w:b/>
                <w:color w:val="FFFFFF"/>
                <w:lang w:val="es-ES_tradnl"/>
              </w:rPr>
            </w:pPr>
            <w:r>
              <w:rPr>
                <w:rFonts w:ascii="Arial" w:hAnsi="Arial" w:cs="Arial"/>
                <w:b/>
                <w:color w:val="FFFFFF"/>
                <w:lang w:val="es-ES_tradnl"/>
              </w:rPr>
              <w:t>Tiempo</w:t>
            </w:r>
          </w:p>
        </w:tc>
      </w:tr>
      <w:tr w:rsidR="005463DC" w:rsidRPr="00BA1AA6" w:rsidTr="00D0048A">
        <w:trPr>
          <w:trHeight w:val="510"/>
        </w:trPr>
        <w:tc>
          <w:tcPr>
            <w:tcW w:w="2835" w:type="dxa"/>
            <w:vAlign w:val="center"/>
          </w:tcPr>
          <w:p w:rsidR="005463DC" w:rsidRPr="00EB1E8E" w:rsidRDefault="005463DC" w:rsidP="005463DC">
            <w:pPr>
              <w:tabs>
                <w:tab w:val="left" w:pos="1395"/>
              </w:tabs>
              <w:jc w:val="center"/>
              <w:rPr>
                <w:rFonts w:ascii="Arial" w:hAnsi="Arial" w:cs="Arial"/>
                <w:lang w:val="es-ES_tradnl"/>
              </w:rPr>
            </w:pPr>
            <w:r w:rsidRPr="00EB1E8E">
              <w:rPr>
                <w:rFonts w:ascii="Arial" w:hAnsi="Arial" w:cs="Arial"/>
                <w:lang w:val="es-ES_tradnl"/>
              </w:rPr>
              <w:t>NA</w:t>
            </w:r>
          </w:p>
        </w:tc>
        <w:tc>
          <w:tcPr>
            <w:tcW w:w="4111" w:type="dxa"/>
            <w:vAlign w:val="center"/>
          </w:tcPr>
          <w:p w:rsidR="005463DC" w:rsidRPr="00EB1E8E" w:rsidRDefault="005463DC" w:rsidP="005463DC">
            <w:pPr>
              <w:tabs>
                <w:tab w:val="left" w:pos="1395"/>
              </w:tabs>
              <w:jc w:val="center"/>
              <w:rPr>
                <w:rFonts w:ascii="Arial" w:hAnsi="Arial" w:cs="Arial"/>
                <w:lang w:val="es-ES_tradnl"/>
              </w:rPr>
            </w:pPr>
            <w:r w:rsidRPr="00EB1E8E">
              <w:rPr>
                <w:rFonts w:ascii="Arial" w:hAnsi="Arial" w:cs="Arial"/>
                <w:lang w:val="es-ES_tradnl"/>
              </w:rPr>
              <w:t>HH:MM</w:t>
            </w:r>
          </w:p>
        </w:tc>
      </w:tr>
    </w:tbl>
    <w:p w:rsidR="00611BA6" w:rsidRPr="00611BA6" w:rsidRDefault="00611BA6" w:rsidP="000B4CF2">
      <w:pPr>
        <w:pStyle w:val="Ttulo"/>
        <w:numPr>
          <w:ilvl w:val="0"/>
          <w:numId w:val="16"/>
        </w:numPr>
        <w:jc w:val="left"/>
        <w:rPr>
          <w:sz w:val="22"/>
        </w:rPr>
      </w:pPr>
      <w:bookmarkStart w:id="26" w:name="_Toc15287978"/>
      <w:bookmarkStart w:id="27" w:name="_Toc22659540"/>
      <w:bookmarkEnd w:id="24"/>
      <w:r w:rsidRPr="00611BA6">
        <w:rPr>
          <w:sz w:val="22"/>
        </w:rPr>
        <w:t>Beneficios</w:t>
      </w:r>
      <w:bookmarkEnd w:id="26"/>
      <w:r w:rsidRPr="00611BA6">
        <w:rPr>
          <w:sz w:val="22"/>
        </w:rPr>
        <w:t xml:space="preserve"> (Tecnológicos o Funcionales)</w:t>
      </w:r>
      <w:bookmarkEnd w:id="27"/>
    </w:p>
    <w:p w:rsidR="002B5E2D" w:rsidRPr="00611BA6" w:rsidRDefault="002B5E2D" w:rsidP="00D45316">
      <w:pPr>
        <w:pStyle w:val="Ttulo1"/>
        <w:tabs>
          <w:tab w:val="left" w:pos="709"/>
        </w:tabs>
        <w:ind w:left="0" w:firstLine="0"/>
        <w:rPr>
          <w:rFonts w:ascii="Arial" w:hAnsi="Arial" w:cs="Arial"/>
          <w:lang w:val="es-ES"/>
        </w:rPr>
      </w:pPr>
    </w:p>
    <w:sectPr w:rsidR="002B5E2D" w:rsidRPr="00611BA6" w:rsidSect="003621AC">
      <w:headerReference w:type="even" r:id="rId22"/>
      <w:headerReference w:type="default" r:id="rId23"/>
      <w:footerReference w:type="even" r:id="rId24"/>
      <w:footerReference w:type="default" r:id="rId25"/>
      <w:footnotePr>
        <w:numFmt w:val="lowerRoman"/>
      </w:footnotePr>
      <w:endnotePr>
        <w:numFmt w:val="decimal"/>
      </w:endnotePr>
      <w:type w:val="oddPage"/>
      <w:pgSz w:w="11906" w:h="16838" w:code="9"/>
      <w:pgMar w:top="1800" w:right="1800" w:bottom="1440" w:left="1440" w:header="720" w:footer="720" w:gutter="0"/>
      <w:paperSrc w:first="27000" w:other="2700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A1D" w:rsidRDefault="00D56A1D">
      <w:r>
        <w:separator/>
      </w:r>
    </w:p>
  </w:endnote>
  <w:endnote w:type="continuationSeparator" w:id="0">
    <w:p w:rsidR="00D56A1D" w:rsidRDefault="00D5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auto"/>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Univers (W1)">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Eurostile">
    <w:altName w:val="Segoe Script"/>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1CF" w:rsidRPr="00611BA6" w:rsidRDefault="005711CF" w:rsidP="00540189">
    <w:pPr>
      <w:pStyle w:val="Piedepgina"/>
      <w:rPr>
        <w:rFonts w:ascii="Arial" w:hAnsi="Arial" w:cs="Arial"/>
        <w:b w:val="0"/>
        <w:sz w:val="24"/>
        <w:szCs w:val="24"/>
        <w:lang w:val="es-EC"/>
      </w:rPr>
    </w:pPr>
    <w:r w:rsidRPr="00611BA6">
      <w:rPr>
        <w:rFonts w:ascii="Arial" w:hAnsi="Arial" w:cs="Arial"/>
        <w:b w:val="0"/>
        <w:color w:val="000080"/>
        <w:sz w:val="20"/>
        <w:lang w:val="es-EC"/>
        <w14:shadow w14:blurRad="50800" w14:dist="38100" w14:dir="2700000" w14:sx="100000" w14:sy="100000" w14:kx="0" w14:ky="0" w14:algn="tl">
          <w14:srgbClr w14:val="000000">
            <w14:alpha w14:val="60000"/>
          </w14:srgbClr>
        </w14:shadow>
      </w:rPr>
      <w:t>TCS CONFIDENCIAL</w:t>
    </w:r>
    <w:r w:rsidRPr="00611BA6">
      <w:rPr>
        <w:rFonts w:ascii="Arial" w:hAnsi="Arial" w:cs="Arial"/>
        <w:b w:val="0"/>
        <w:color w:val="000080"/>
        <w:sz w:val="24"/>
        <w:lang w:val="es-EC"/>
        <w14:shadow w14:blurRad="50800" w14:dist="38100" w14:dir="2700000" w14:sx="100000" w14:sy="100000" w14:kx="0" w14:ky="0" w14:algn="tl">
          <w14:srgbClr w14:val="000000">
            <w14:alpha w14:val="60000"/>
          </w14:srgbClr>
        </w14:shadow>
      </w:rPr>
      <w:tab/>
    </w:r>
    <w:r w:rsidRPr="00611BA6">
      <w:rPr>
        <w:rFonts w:ascii="Arial" w:hAnsi="Arial" w:cs="Arial"/>
        <w:b w:val="0"/>
        <w:color w:val="000080"/>
        <w:sz w:val="24"/>
        <w:lang w:val="es-EC"/>
        <w14:shadow w14:blurRad="50800" w14:dist="38100" w14:dir="2700000" w14:sx="100000" w14:sy="100000" w14:kx="0" w14:ky="0" w14:algn="tl">
          <w14:srgbClr w14:val="000000">
            <w14:alpha w14:val="60000"/>
          </w14:srgbClr>
        </w14:shadow>
      </w:rPr>
      <w:tab/>
    </w:r>
    <w:r w:rsidRPr="00611BA6">
      <w:rPr>
        <w:rFonts w:ascii="Arial" w:hAnsi="Arial" w:cs="Arial"/>
        <w:b w:val="0"/>
        <w:lang w:val="es-EC"/>
      </w:rPr>
      <w:t xml:space="preserve">Page </w:t>
    </w:r>
    <w:r w:rsidRPr="00A05F53">
      <w:rPr>
        <w:rFonts w:ascii="Arial" w:hAnsi="Arial" w:cs="Arial"/>
        <w:b w:val="0"/>
        <w:sz w:val="24"/>
        <w:szCs w:val="24"/>
      </w:rPr>
      <w:fldChar w:fldCharType="begin"/>
    </w:r>
    <w:r w:rsidRPr="00611BA6">
      <w:rPr>
        <w:rFonts w:ascii="Arial" w:hAnsi="Arial" w:cs="Arial"/>
        <w:b w:val="0"/>
        <w:lang w:val="es-EC"/>
      </w:rPr>
      <w:instrText xml:space="preserve"> PAGE </w:instrText>
    </w:r>
    <w:r w:rsidRPr="00A05F53">
      <w:rPr>
        <w:rFonts w:ascii="Arial" w:hAnsi="Arial" w:cs="Arial"/>
        <w:b w:val="0"/>
        <w:sz w:val="24"/>
        <w:szCs w:val="24"/>
      </w:rPr>
      <w:fldChar w:fldCharType="separate"/>
    </w:r>
    <w:r w:rsidRPr="00611BA6">
      <w:rPr>
        <w:rFonts w:ascii="Arial" w:hAnsi="Arial" w:cs="Arial"/>
        <w:b w:val="0"/>
        <w:noProof/>
        <w:lang w:val="es-EC"/>
      </w:rPr>
      <w:t>6</w:t>
    </w:r>
    <w:r w:rsidRPr="00A05F53">
      <w:rPr>
        <w:rFonts w:ascii="Arial" w:hAnsi="Arial" w:cs="Arial"/>
        <w:b w:val="0"/>
        <w:sz w:val="24"/>
        <w:szCs w:val="24"/>
      </w:rPr>
      <w:fldChar w:fldCharType="end"/>
    </w:r>
    <w:r w:rsidRPr="00611BA6">
      <w:rPr>
        <w:rFonts w:ascii="Arial" w:hAnsi="Arial" w:cs="Arial"/>
        <w:b w:val="0"/>
        <w:lang w:val="es-EC"/>
      </w:rPr>
      <w:t xml:space="preserve"> of </w:t>
    </w:r>
    <w:r w:rsidRPr="00A05F53">
      <w:rPr>
        <w:rFonts w:ascii="Arial" w:hAnsi="Arial" w:cs="Arial"/>
        <w:b w:val="0"/>
        <w:sz w:val="24"/>
        <w:szCs w:val="24"/>
      </w:rPr>
      <w:fldChar w:fldCharType="begin"/>
    </w:r>
    <w:r w:rsidRPr="00611BA6">
      <w:rPr>
        <w:rFonts w:ascii="Arial" w:hAnsi="Arial" w:cs="Arial"/>
        <w:b w:val="0"/>
        <w:lang w:val="es-EC"/>
      </w:rPr>
      <w:instrText xml:space="preserve"> NUMPAGES  </w:instrText>
    </w:r>
    <w:r w:rsidRPr="00A05F53">
      <w:rPr>
        <w:rFonts w:ascii="Arial" w:hAnsi="Arial" w:cs="Arial"/>
        <w:b w:val="0"/>
        <w:sz w:val="24"/>
        <w:szCs w:val="24"/>
      </w:rPr>
      <w:fldChar w:fldCharType="separate"/>
    </w:r>
    <w:ins w:id="28" w:author="CHAVEZ ADRIANA" w:date="2018-10-16T12:16:00Z">
      <w:r w:rsidRPr="00611BA6">
        <w:rPr>
          <w:rFonts w:ascii="Arial" w:hAnsi="Arial" w:cs="Arial"/>
          <w:b w:val="0"/>
          <w:noProof/>
          <w:lang w:val="es-EC"/>
        </w:rPr>
        <w:t>17</w:t>
      </w:r>
    </w:ins>
    <w:del w:id="29" w:author="CHAVEZ ADRIANA" w:date="2018-10-16T12:15:00Z">
      <w:r w:rsidRPr="00611BA6" w:rsidDel="00CD2441">
        <w:rPr>
          <w:rFonts w:ascii="Arial" w:hAnsi="Arial" w:cs="Arial"/>
          <w:b w:val="0"/>
          <w:noProof/>
          <w:lang w:val="es-EC"/>
        </w:rPr>
        <w:delText>16</w:delText>
      </w:r>
    </w:del>
    <w:r w:rsidRPr="00A05F53">
      <w:rPr>
        <w:rFonts w:ascii="Arial" w:hAnsi="Arial" w:cs="Arial"/>
        <w:b w:val="0"/>
        <w:sz w:val="24"/>
        <w:szCs w:val="24"/>
      </w:rPr>
      <w:fldChar w:fldCharType="end"/>
    </w:r>
  </w:p>
  <w:p w:rsidR="005711CF" w:rsidRPr="00A05F53" w:rsidRDefault="005711CF" w:rsidP="00540189">
    <w:pPr>
      <w:pStyle w:val="Piedepgina"/>
      <w:pBdr>
        <w:top w:val="dotted" w:sz="4" w:space="0" w:color="auto"/>
      </w:pBdr>
      <w:jc w:val="right"/>
      <w:rPr>
        <w:rFonts w:ascii="Arial" w:hAnsi="Arial" w:cs="Arial"/>
        <w:b w:val="0"/>
        <w:lang w:val="es-EC"/>
      </w:rPr>
    </w:pPr>
    <w:r w:rsidRPr="00A05F53">
      <w:rPr>
        <w:rFonts w:ascii="Arial" w:hAnsi="Arial" w:cs="Arial"/>
        <w:b w:val="0"/>
        <w:lang w:val="es-EC"/>
      </w:rPr>
      <w:t>Elaborado por: [nombre y apellidos de quién elaboró el doc.]                                                       Documento de SOW</w:t>
    </w:r>
  </w:p>
  <w:p w:rsidR="005711CF" w:rsidRPr="00A05F53" w:rsidRDefault="005711CF" w:rsidP="00540189">
    <w:pPr>
      <w:pStyle w:val="Piedepgina"/>
      <w:pBdr>
        <w:top w:val="dotted" w:sz="4" w:space="0" w:color="auto"/>
      </w:pBdr>
      <w:jc w:val="right"/>
      <w:rPr>
        <w:rFonts w:ascii="Arial" w:hAnsi="Arial" w:cs="Arial"/>
        <w:b w:val="0"/>
        <w:lang w:val="es-EC"/>
      </w:rPr>
    </w:pPr>
    <w:r w:rsidRPr="00A05F53">
      <w:rPr>
        <w:rFonts w:ascii="Arial" w:hAnsi="Arial" w:cs="Arial"/>
        <w:b w:val="0"/>
        <w:lang w:val="es-EC"/>
      </w:rPr>
      <w:t>Fecha : dd-mmm-aaaa</w:t>
    </w:r>
  </w:p>
  <w:p w:rsidR="005711CF" w:rsidRPr="00887CF6" w:rsidRDefault="005711CF" w:rsidP="00540189">
    <w:pPr>
      <w:ind w:left="5040"/>
      <w:rPr>
        <w:rFonts w:ascii="Arial" w:hAnsi="Arial" w:cs="Arial"/>
        <w:sz w:val="16"/>
      </w:rPr>
    </w:pPr>
    <w:r w:rsidRPr="00887CF6">
      <w:rPr>
        <w:rFonts w:ascii="Arial" w:hAnsi="Arial" w:cs="Arial"/>
        <w:sz w:val="16"/>
      </w:rPr>
      <w:t>Versión [escribir aquí el numero de versión] [#.#]</w:t>
    </w:r>
  </w:p>
  <w:p w:rsidR="005711CF" w:rsidRPr="00611BA6" w:rsidRDefault="005711CF" w:rsidP="00540189">
    <w:pPr>
      <w:pStyle w:val="Piedepgina"/>
      <w:rPr>
        <w:rFonts w:ascii="Arial" w:hAnsi="Arial" w:cs="Arial"/>
        <w:b w:val="0"/>
        <w:lang w:val="es-EC"/>
      </w:rPr>
    </w:pPr>
  </w:p>
  <w:p w:rsidR="005711CF" w:rsidRPr="00611BA6" w:rsidRDefault="005711CF" w:rsidP="00540189">
    <w:pPr>
      <w:pStyle w:val="Piedepgina"/>
      <w:rPr>
        <w:rFonts w:ascii="Arial" w:hAnsi="Arial" w:cs="Arial"/>
        <w:b w:val="0"/>
        <w:lang w:val="es-EC"/>
      </w:rPr>
    </w:pPr>
  </w:p>
  <w:p w:rsidR="005711CF" w:rsidRPr="00887CF6" w:rsidRDefault="005711C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1CF" w:rsidRPr="00887CF6" w:rsidRDefault="005711CF" w:rsidP="00A05F53">
    <w:pPr>
      <w:tabs>
        <w:tab w:val="left" w:pos="720"/>
        <w:tab w:val="left" w:pos="1440"/>
        <w:tab w:val="left" w:pos="2160"/>
        <w:tab w:val="left" w:pos="2880"/>
        <w:tab w:val="left" w:pos="3600"/>
        <w:tab w:val="right" w:pos="8666"/>
      </w:tabs>
      <w:spacing w:line="240" w:lineRule="atLeast"/>
      <w:contextualSpacing/>
    </w:pPr>
    <w:r>
      <w:rPr>
        <w:b/>
        <w:noProof/>
        <w:lang w:eastAsia="es-CO"/>
      </w:rPr>
      <mc:AlternateContent>
        <mc:Choice Requires="wps">
          <w:drawing>
            <wp:anchor distT="0" distB="0" distL="114300" distR="114300" simplePos="0" relativeHeight="251658752" behindDoc="0" locked="0" layoutInCell="1" allowOverlap="1">
              <wp:simplePos x="0" y="0"/>
              <wp:positionH relativeFrom="column">
                <wp:posOffset>-4445</wp:posOffset>
              </wp:positionH>
              <wp:positionV relativeFrom="paragraph">
                <wp:posOffset>6985</wp:posOffset>
              </wp:positionV>
              <wp:extent cx="5607050"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7050" cy="0"/>
                      </a:xfrm>
                      <a:prstGeom prst="straightConnector1">
                        <a:avLst/>
                      </a:prstGeom>
                      <a:noFill/>
                      <a:ln w="12700" cmpd="sng">
                        <a:solidFill>
                          <a:srgbClr val="666666"/>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EC4877" id="_x0000_t32" coordsize="21600,21600" o:spt="32" o:oned="t" path="m,l21600,21600e" filled="f">
              <v:path arrowok="t" fillok="f" o:connecttype="none"/>
              <o:lock v:ext="edit" shapetype="t"/>
            </v:shapetype>
            <v:shape id="AutoShape 1" o:spid="_x0000_s1026" type="#_x0000_t32" style="position:absolute;margin-left:-.35pt;margin-top:.55pt;width:441.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" strokecolor="#666" strokeweight="1pt">
              <v:shadow color="#7f7f7f" opacity=".5" offset="1pt"/>
            </v:shape>
          </w:pict>
        </mc:Fallback>
      </mc:AlternateContent>
    </w:r>
    <w:r w:rsidRPr="00887CF6">
      <w:rPr>
        <w:b/>
      </w:rPr>
      <w:t>TCS Confidencial BP-TCS</w:t>
    </w:r>
    <w:r w:rsidRPr="00887CF6">
      <w:rPr>
        <w:b/>
      </w:rPr>
      <w:tab/>
    </w:r>
    <w:r w:rsidRPr="00887CF6">
      <w:tab/>
      <w:t xml:space="preserve"> </w:t>
    </w:r>
    <w:r w:rsidRPr="00887CF6">
      <w:tab/>
    </w:r>
    <w:r>
      <w:rPr>
        <w:lang w:val="es-ES"/>
      </w:rPr>
      <w:t xml:space="preserve">Página </w:t>
    </w:r>
    <w:r>
      <w:rPr>
        <w:b/>
        <w:bCs/>
      </w:rPr>
      <w:fldChar w:fldCharType="begin"/>
    </w:r>
    <w:r w:rsidRPr="00887CF6">
      <w:rPr>
        <w:b/>
        <w:bCs/>
      </w:rPr>
      <w:instrText>PAGE  \* Arabic  \* MERGEFORMAT</w:instrText>
    </w:r>
    <w:r>
      <w:rPr>
        <w:b/>
        <w:bCs/>
      </w:rPr>
      <w:fldChar w:fldCharType="separate"/>
    </w:r>
    <w:r w:rsidR="00421941" w:rsidRPr="00421941">
      <w:rPr>
        <w:b/>
        <w:bCs/>
        <w:noProof/>
        <w:lang w:val="es-ES"/>
      </w:rPr>
      <w:t>5</w:t>
    </w:r>
    <w:r>
      <w:rPr>
        <w:b/>
        <w:bCs/>
      </w:rPr>
      <w:fldChar w:fldCharType="end"/>
    </w:r>
    <w:r>
      <w:rPr>
        <w:lang w:val="es-ES"/>
      </w:rPr>
      <w:t xml:space="preserve"> de </w:t>
    </w:r>
    <w:r>
      <w:rPr>
        <w:b/>
        <w:bCs/>
      </w:rPr>
      <w:fldChar w:fldCharType="begin"/>
    </w:r>
    <w:r w:rsidRPr="00887CF6">
      <w:rPr>
        <w:b/>
        <w:bCs/>
      </w:rPr>
      <w:instrText>NUMPAGES  \* Arabic  \* MERGEFORMAT</w:instrText>
    </w:r>
    <w:r>
      <w:rPr>
        <w:b/>
        <w:bCs/>
      </w:rPr>
      <w:fldChar w:fldCharType="separate"/>
    </w:r>
    <w:r w:rsidR="00421941" w:rsidRPr="00421941">
      <w:rPr>
        <w:b/>
        <w:bCs/>
        <w:noProof/>
        <w:lang w:val="es-ES"/>
      </w:rPr>
      <w:t>10</w:t>
    </w:r>
    <w:r>
      <w:rPr>
        <w:b/>
        <w:bCs/>
      </w:rPr>
      <w:fldChar w:fldCharType="end"/>
    </w:r>
  </w:p>
  <w:p w:rsidR="005711CF" w:rsidRPr="00887CF6" w:rsidRDefault="005711CF" w:rsidP="00A05F53">
    <w:pPr>
      <w:tabs>
        <w:tab w:val="left" w:pos="720"/>
        <w:tab w:val="left" w:pos="1440"/>
        <w:tab w:val="left" w:pos="2160"/>
        <w:tab w:val="left" w:pos="2880"/>
        <w:tab w:val="right" w:pos="8666"/>
      </w:tabs>
      <w:spacing w:line="240" w:lineRule="atLeast"/>
      <w:contextualSpacing/>
    </w:pPr>
    <w:r w:rsidRPr="00887CF6">
      <w:rPr>
        <w:b/>
      </w:rPr>
      <w:t>Fecha:</w:t>
    </w:r>
    <w:r w:rsidRPr="00887CF6">
      <w:t xml:space="preserve"> </w:t>
    </w:r>
    <w:r w:rsidR="006B6367">
      <w:t>04</w:t>
    </w:r>
    <w:r w:rsidRPr="00887CF6">
      <w:t>/</w:t>
    </w:r>
    <w:r w:rsidR="006B6367">
      <w:t>05</w:t>
    </w:r>
    <w:r>
      <w:t>/2020</w:t>
    </w:r>
    <w:r w:rsidRPr="00887CF6">
      <w:tab/>
    </w:r>
    <w:r w:rsidRPr="00887CF6">
      <w:tab/>
    </w:r>
    <w:r w:rsidRPr="00887CF6">
      <w:tab/>
    </w:r>
    <w:r w:rsidRPr="00887CF6">
      <w:rPr>
        <w:b/>
      </w:rPr>
      <w:t>Elaborado por:</w:t>
    </w:r>
    <w:r w:rsidRPr="00887CF6">
      <w:t xml:space="preserve"> </w:t>
    </w:r>
    <w:r>
      <w:t>Hugo León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A1D" w:rsidRDefault="00D56A1D">
      <w:r>
        <w:separator/>
      </w:r>
    </w:p>
  </w:footnote>
  <w:footnote w:type="continuationSeparator" w:id="0">
    <w:p w:rsidR="00D56A1D" w:rsidRDefault="00D56A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1CF" w:rsidRDefault="005711CF">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thickThinSmallGap" w:sz="24" w:space="0" w:color="auto"/>
        <w:insideH w:val="single" w:sz="4" w:space="0" w:color="000000"/>
      </w:tblBorders>
      <w:tblLook w:val="04A0" w:firstRow="1" w:lastRow="0" w:firstColumn="1" w:lastColumn="0" w:noHBand="0" w:noVBand="1"/>
    </w:tblPr>
    <w:tblGrid>
      <w:gridCol w:w="713"/>
      <w:gridCol w:w="5750"/>
      <w:gridCol w:w="428"/>
      <w:gridCol w:w="1991"/>
    </w:tblGrid>
    <w:tr w:rsidR="005711CF" w:rsidTr="00A05F53">
      <w:tc>
        <w:tcPr>
          <w:tcW w:w="401" w:type="pct"/>
          <w:shd w:val="clear" w:color="auto" w:fill="auto"/>
          <w:vAlign w:val="center"/>
        </w:tcPr>
        <w:p w:rsidR="005711CF" w:rsidRPr="00A05F53" w:rsidRDefault="005711CF" w:rsidP="00A05F53">
          <w:pPr>
            <w:pStyle w:val="Slogan"/>
            <w:framePr w:w="0" w:hRule="auto" w:hSpace="0" w:vSpace="0" w:wrap="auto" w:vAnchor="margin" w:hAnchor="text" w:xAlign="left" w:yAlign="inline"/>
            <w:tabs>
              <w:tab w:val="center" w:pos="4270"/>
            </w:tabs>
            <w:jc w:val="center"/>
            <w:rPr>
              <w:rFonts w:ascii="Arial" w:hAnsi="Arial" w:cs="Arial"/>
              <w:b/>
              <w:color w:val="999999"/>
              <w:sz w:val="16"/>
              <w:szCs w:val="16"/>
            </w:rPr>
          </w:pPr>
          <w:r w:rsidRPr="00A05F53">
            <w:rPr>
              <w:rFonts w:ascii="Arial" w:hAnsi="Arial" w:cs="Arial"/>
              <w:b/>
              <w:noProof/>
              <w:color w:val="999999"/>
              <w:sz w:val="16"/>
              <w:szCs w:val="16"/>
              <w:lang w:val="es-CO" w:eastAsia="es-CO"/>
            </w:rPr>
            <w:drawing>
              <wp:inline distT="0" distB="0" distL="0" distR="0">
                <wp:extent cx="297180" cy="249555"/>
                <wp:effectExtent l="0" t="0" r="0" b="0"/>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 cy="249555"/>
                        </a:xfrm>
                        <a:prstGeom prst="rect">
                          <a:avLst/>
                        </a:prstGeom>
                        <a:noFill/>
                        <a:ln>
                          <a:noFill/>
                        </a:ln>
                      </pic:spPr>
                    </pic:pic>
                  </a:graphicData>
                </a:graphic>
              </wp:inline>
            </w:drawing>
          </w:r>
        </w:p>
      </w:tc>
      <w:tc>
        <w:tcPr>
          <w:tcW w:w="3237" w:type="pct"/>
          <w:shd w:val="clear" w:color="auto" w:fill="auto"/>
          <w:vAlign w:val="center"/>
        </w:tcPr>
        <w:p w:rsidR="005711CF" w:rsidRPr="00A05F53" w:rsidRDefault="005711CF" w:rsidP="00A05F53">
          <w:pPr>
            <w:pStyle w:val="Slogan"/>
            <w:framePr w:w="0" w:hRule="auto" w:hSpace="0" w:vSpace="0" w:wrap="auto" w:vAnchor="margin" w:hAnchor="text" w:xAlign="left" w:yAlign="inline"/>
            <w:tabs>
              <w:tab w:val="center" w:pos="4270"/>
            </w:tabs>
            <w:ind w:left="34" w:hanging="34"/>
            <w:rPr>
              <w:rFonts w:ascii="Arial" w:hAnsi="Arial" w:cs="Arial"/>
              <w:i w:val="0"/>
              <w:color w:val="999999"/>
              <w:sz w:val="16"/>
              <w:szCs w:val="16"/>
            </w:rPr>
          </w:pPr>
          <w:r w:rsidRPr="00A05F53">
            <w:rPr>
              <w:rFonts w:ascii="Arial" w:hAnsi="Arial" w:cs="Arial"/>
              <w:i w:val="0"/>
              <w:color w:val="999999"/>
              <w:sz w:val="16"/>
              <w:szCs w:val="16"/>
            </w:rPr>
            <w:t xml:space="preserve">Plan de Implementación: </w:t>
          </w:r>
          <w:r w:rsidR="006B6367" w:rsidRPr="006B6367">
            <w:rPr>
              <w:rFonts w:ascii="Arial" w:hAnsi="Arial" w:cs="Arial"/>
              <w:i w:val="0"/>
              <w:color w:val="999999"/>
              <w:sz w:val="16"/>
              <w:szCs w:val="16"/>
            </w:rPr>
            <w:t>PRY_14505 CNB RETIRO SIN TARJETA</w:t>
          </w:r>
        </w:p>
      </w:tc>
      <w:tc>
        <w:tcPr>
          <w:tcW w:w="241" w:type="pct"/>
          <w:shd w:val="clear" w:color="auto" w:fill="auto"/>
          <w:vAlign w:val="center"/>
        </w:tcPr>
        <w:p w:rsidR="005711CF" w:rsidRPr="00A05F53" w:rsidRDefault="005711CF" w:rsidP="00A05F53">
          <w:pPr>
            <w:pStyle w:val="Slogan"/>
            <w:framePr w:w="0" w:hRule="auto" w:hSpace="0" w:vSpace="0" w:wrap="auto" w:vAnchor="margin" w:hAnchor="text" w:xAlign="left" w:yAlign="inline"/>
            <w:tabs>
              <w:tab w:val="left" w:pos="35"/>
              <w:tab w:val="center" w:pos="4270"/>
            </w:tabs>
            <w:ind w:left="34" w:hanging="34"/>
            <w:jc w:val="center"/>
            <w:rPr>
              <w:rFonts w:ascii="Arial" w:hAnsi="Arial" w:cs="Arial"/>
              <w:b/>
              <w:color w:val="999999"/>
              <w:sz w:val="16"/>
              <w:szCs w:val="16"/>
            </w:rPr>
          </w:pPr>
        </w:p>
      </w:tc>
      <w:tc>
        <w:tcPr>
          <w:tcW w:w="1121" w:type="pct"/>
          <w:shd w:val="clear" w:color="auto" w:fill="auto"/>
          <w:vAlign w:val="center"/>
        </w:tcPr>
        <w:p w:rsidR="005711CF" w:rsidRPr="00A05F53" w:rsidRDefault="005711CF" w:rsidP="00A05F53">
          <w:pPr>
            <w:pStyle w:val="Slogan"/>
            <w:framePr w:w="0" w:hRule="auto" w:hSpace="0" w:vSpace="0" w:wrap="auto" w:vAnchor="margin" w:hAnchor="text" w:xAlign="left" w:yAlign="inline"/>
            <w:tabs>
              <w:tab w:val="center" w:pos="4270"/>
            </w:tabs>
            <w:ind w:left="34" w:hanging="34"/>
            <w:jc w:val="center"/>
            <w:rPr>
              <w:rFonts w:ascii="Arial" w:hAnsi="Arial" w:cs="Arial"/>
              <w:b/>
              <w:color w:val="999999"/>
              <w:sz w:val="16"/>
              <w:szCs w:val="16"/>
            </w:rPr>
          </w:pPr>
          <w:r w:rsidRPr="00A05F53">
            <w:rPr>
              <w:rFonts w:ascii="Arial" w:hAnsi="Arial" w:cs="Arial"/>
              <w:b/>
              <w:noProof/>
              <w:color w:val="999999"/>
              <w:sz w:val="16"/>
              <w:szCs w:val="16"/>
              <w:lang w:val="es-CO" w:eastAsia="es-CO"/>
            </w:rPr>
            <w:drawing>
              <wp:inline distT="0" distB="0" distL="0" distR="0">
                <wp:extent cx="1104265" cy="273050"/>
                <wp:effectExtent l="0" t="0" r="0" b="0"/>
                <wp:docPr id="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265" cy="273050"/>
                        </a:xfrm>
                        <a:prstGeom prst="rect">
                          <a:avLst/>
                        </a:prstGeom>
                        <a:noFill/>
                        <a:ln>
                          <a:noFill/>
                        </a:ln>
                      </pic:spPr>
                    </pic:pic>
                  </a:graphicData>
                </a:graphic>
              </wp:inline>
            </w:drawing>
          </w:r>
        </w:p>
      </w:tc>
    </w:tr>
  </w:tbl>
  <w:p w:rsidR="005711CF" w:rsidRPr="00A05F53" w:rsidRDefault="005711CF" w:rsidP="00A05F5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D213FE"/>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11EA50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1B560DA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62D61B5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59CFC1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E0514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D8833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5C42E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80145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8F25A7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477097A"/>
    <w:multiLevelType w:val="multilevel"/>
    <w:tmpl w:val="73E0D68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ascii="Arial" w:hAnsi="Arial" w:cs="Arial" w:hint="default"/>
        <w:b/>
        <w:sz w:val="20"/>
        <w:szCs w:val="20"/>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056E77D6"/>
    <w:multiLevelType w:val="hybridMultilevel"/>
    <w:tmpl w:val="C67868A2"/>
    <w:lvl w:ilvl="0" w:tplc="300A000F">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08D470AE"/>
    <w:multiLevelType w:val="hybridMultilevel"/>
    <w:tmpl w:val="0C1E213A"/>
    <w:lvl w:ilvl="0" w:tplc="A38263C6">
      <w:start w:val="1"/>
      <w:numFmt w:val="decimal"/>
      <w:lvlText w:val="%1."/>
      <w:lvlJc w:val="left"/>
      <w:pPr>
        <w:ind w:left="720" w:hanging="360"/>
      </w:pPr>
      <w:rPr>
        <w:rFont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0F7A77E9"/>
    <w:multiLevelType w:val="singleLevel"/>
    <w:tmpl w:val="8200D12C"/>
    <w:lvl w:ilvl="0">
      <w:start w:val="1"/>
      <w:numFmt w:val="decimal"/>
      <w:pStyle w:val="Style1"/>
      <w:lvlText w:val="%1."/>
      <w:lvlJc w:val="left"/>
      <w:pPr>
        <w:tabs>
          <w:tab w:val="num" w:pos="360"/>
        </w:tabs>
        <w:ind w:left="360" w:hanging="360"/>
      </w:pPr>
    </w:lvl>
  </w:abstractNum>
  <w:abstractNum w:abstractNumId="14" w15:restartNumberingAfterBreak="0">
    <w:nsid w:val="14361CB4"/>
    <w:multiLevelType w:val="multilevel"/>
    <w:tmpl w:val="300A001D"/>
    <w:styleLink w:val="Style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1D68DE"/>
    <w:multiLevelType w:val="hybridMultilevel"/>
    <w:tmpl w:val="8D1A9DCC"/>
    <w:lvl w:ilvl="0" w:tplc="C83AFFA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21B14163"/>
    <w:multiLevelType w:val="multilevel"/>
    <w:tmpl w:val="1D1C3696"/>
    <w:lvl w:ilvl="0">
      <w:start w:val="1"/>
      <w:numFmt w:val="upperLetter"/>
      <w:pStyle w:val="A1"/>
      <w:lvlText w:val="Appendix %1."/>
      <w:lvlJc w:val="left"/>
      <w:pPr>
        <w:tabs>
          <w:tab w:val="num" w:pos="1440"/>
        </w:tabs>
        <w:ind w:left="0" w:hanging="360"/>
      </w:pPr>
      <w:rPr>
        <w:rFonts w:hint="default"/>
      </w:rPr>
    </w:lvl>
    <w:lvl w:ilvl="1">
      <w:start w:val="1"/>
      <w:numFmt w:val="decimal"/>
      <w:pStyle w:val="A2"/>
      <w:lvlText w:val="%1.%2"/>
      <w:lvlJc w:val="left"/>
      <w:pPr>
        <w:tabs>
          <w:tab w:val="num" w:pos="432"/>
        </w:tabs>
        <w:ind w:left="432" w:hanging="432"/>
      </w:pPr>
      <w:rPr>
        <w:rFonts w:hint="default"/>
      </w:rPr>
    </w:lvl>
    <w:lvl w:ilvl="2">
      <w:start w:val="1"/>
      <w:numFmt w:val="decimal"/>
      <w:pStyle w:val="A3"/>
      <w:lvlText w:val="%1.%2.%3."/>
      <w:lvlJc w:val="left"/>
      <w:pPr>
        <w:tabs>
          <w:tab w:val="num" w:pos="1080"/>
        </w:tabs>
        <w:ind w:left="864" w:hanging="504"/>
      </w:pPr>
      <w:rPr>
        <w:rFonts w:hint="default"/>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17" w15:restartNumberingAfterBreak="0">
    <w:nsid w:val="295A2BCF"/>
    <w:multiLevelType w:val="hybridMultilevel"/>
    <w:tmpl w:val="8E06E666"/>
    <w:lvl w:ilvl="0" w:tplc="A6AA6546">
      <w:start w:val="2"/>
      <w:numFmt w:val="bullet"/>
      <w:lvlText w:val="-"/>
      <w:lvlJc w:val="left"/>
      <w:pPr>
        <w:ind w:left="720" w:hanging="360"/>
      </w:pPr>
      <w:rPr>
        <w:rFonts w:ascii="Arial" w:eastAsiaTheme="minorHAnsi" w:hAnsi="Arial" w:cs="Arial"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0D06207"/>
    <w:multiLevelType w:val="multilevel"/>
    <w:tmpl w:val="73E0D68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ascii="Arial" w:hAnsi="Arial" w:cs="Arial" w:hint="default"/>
        <w:b/>
        <w:sz w:val="20"/>
        <w:szCs w:val="20"/>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359F4726"/>
    <w:multiLevelType w:val="singleLevel"/>
    <w:tmpl w:val="FDCAF29C"/>
    <w:lvl w:ilvl="0">
      <w:start w:val="1"/>
      <w:numFmt w:val="lowerLetter"/>
      <w:pStyle w:val="AlphaNumber1"/>
      <w:lvlText w:val="%1."/>
      <w:lvlJc w:val="left"/>
      <w:pPr>
        <w:tabs>
          <w:tab w:val="num" w:pos="1080"/>
        </w:tabs>
        <w:ind w:left="432" w:firstLine="288"/>
      </w:pPr>
      <w:rPr>
        <w:rFonts w:hint="default"/>
      </w:rPr>
    </w:lvl>
  </w:abstractNum>
  <w:abstractNum w:abstractNumId="20" w15:restartNumberingAfterBreak="0">
    <w:nsid w:val="420C0AE9"/>
    <w:multiLevelType w:val="hybridMultilevel"/>
    <w:tmpl w:val="6E262CC6"/>
    <w:lvl w:ilvl="0" w:tplc="300A0011">
      <w:start w:val="1"/>
      <w:numFmt w:val="decimal"/>
      <w:lvlText w:val="%1)"/>
      <w:lvlJc w:val="left"/>
      <w:pPr>
        <w:ind w:left="720" w:hanging="360"/>
      </w:pPr>
      <w:rPr>
        <w:rFonts w:hint="default"/>
        <w:b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17E1E86"/>
    <w:multiLevelType w:val="hybridMultilevel"/>
    <w:tmpl w:val="29B67F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08104A"/>
    <w:multiLevelType w:val="hybridMultilevel"/>
    <w:tmpl w:val="DB7E15BA"/>
    <w:lvl w:ilvl="0" w:tplc="F38850D2">
      <w:numFmt w:val="bullet"/>
      <w:lvlText w:val="-"/>
      <w:lvlJc w:val="left"/>
      <w:pPr>
        <w:ind w:left="720" w:hanging="360"/>
      </w:pPr>
      <w:rPr>
        <w:rFonts w:ascii="Arial" w:eastAsia="Calibr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6523F89"/>
    <w:multiLevelType w:val="hybridMultilevel"/>
    <w:tmpl w:val="EA66E67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76855E5"/>
    <w:multiLevelType w:val="hybridMultilevel"/>
    <w:tmpl w:val="C67868A2"/>
    <w:lvl w:ilvl="0" w:tplc="300A000F">
      <w:start w:val="1"/>
      <w:numFmt w:val="decimal"/>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5" w15:restartNumberingAfterBreak="0">
    <w:nsid w:val="6F8D339F"/>
    <w:multiLevelType w:val="hybridMultilevel"/>
    <w:tmpl w:val="C6DEB174"/>
    <w:lvl w:ilvl="0" w:tplc="0C0A001B">
      <w:start w:val="1"/>
      <w:numFmt w:val="bullet"/>
      <w:pStyle w:val="Tabletext"/>
      <w:lvlText w:val=""/>
      <w:lvlJc w:val="left"/>
      <w:pPr>
        <w:tabs>
          <w:tab w:val="num" w:pos="360"/>
        </w:tabs>
        <w:ind w:left="360" w:hanging="360"/>
      </w:pPr>
      <w:rPr>
        <w:rFonts w:ascii="Symbol" w:hAnsi="Symbol" w:hint="default"/>
        <w:sz w:val="20"/>
      </w:rPr>
    </w:lvl>
    <w:lvl w:ilvl="1" w:tplc="300A0019">
      <w:start w:val="1"/>
      <w:numFmt w:val="bullet"/>
      <w:lvlText w:val="o"/>
      <w:lvlJc w:val="left"/>
      <w:pPr>
        <w:tabs>
          <w:tab w:val="num" w:pos="1440"/>
        </w:tabs>
        <w:ind w:left="1440" w:hanging="360"/>
      </w:pPr>
      <w:rPr>
        <w:rFonts w:ascii="Courier New" w:hAnsi="Courier New" w:hint="default"/>
      </w:rPr>
    </w:lvl>
    <w:lvl w:ilvl="2" w:tplc="300A001B" w:tentative="1">
      <w:start w:val="1"/>
      <w:numFmt w:val="bullet"/>
      <w:lvlText w:val=""/>
      <w:lvlJc w:val="left"/>
      <w:pPr>
        <w:tabs>
          <w:tab w:val="num" w:pos="2160"/>
        </w:tabs>
        <w:ind w:left="2160" w:hanging="360"/>
      </w:pPr>
      <w:rPr>
        <w:rFonts w:ascii="Wingdings" w:hAnsi="Wingdings" w:hint="default"/>
      </w:rPr>
    </w:lvl>
    <w:lvl w:ilvl="3" w:tplc="300A000F" w:tentative="1">
      <w:start w:val="1"/>
      <w:numFmt w:val="bullet"/>
      <w:lvlText w:val=""/>
      <w:lvlJc w:val="left"/>
      <w:pPr>
        <w:tabs>
          <w:tab w:val="num" w:pos="2880"/>
        </w:tabs>
        <w:ind w:left="2880" w:hanging="360"/>
      </w:pPr>
      <w:rPr>
        <w:rFonts w:ascii="Symbol" w:hAnsi="Symbol" w:hint="default"/>
      </w:rPr>
    </w:lvl>
    <w:lvl w:ilvl="4" w:tplc="300A0019" w:tentative="1">
      <w:start w:val="1"/>
      <w:numFmt w:val="bullet"/>
      <w:lvlText w:val="o"/>
      <w:lvlJc w:val="left"/>
      <w:pPr>
        <w:tabs>
          <w:tab w:val="num" w:pos="3600"/>
        </w:tabs>
        <w:ind w:left="3600" w:hanging="360"/>
      </w:pPr>
      <w:rPr>
        <w:rFonts w:ascii="Courier New" w:hAnsi="Courier New" w:hint="default"/>
      </w:rPr>
    </w:lvl>
    <w:lvl w:ilvl="5" w:tplc="300A001B" w:tentative="1">
      <w:start w:val="1"/>
      <w:numFmt w:val="bullet"/>
      <w:lvlText w:val=""/>
      <w:lvlJc w:val="left"/>
      <w:pPr>
        <w:tabs>
          <w:tab w:val="num" w:pos="4320"/>
        </w:tabs>
        <w:ind w:left="4320" w:hanging="360"/>
      </w:pPr>
      <w:rPr>
        <w:rFonts w:ascii="Wingdings" w:hAnsi="Wingdings" w:hint="default"/>
      </w:rPr>
    </w:lvl>
    <w:lvl w:ilvl="6" w:tplc="300A000F" w:tentative="1">
      <w:start w:val="1"/>
      <w:numFmt w:val="bullet"/>
      <w:lvlText w:val=""/>
      <w:lvlJc w:val="left"/>
      <w:pPr>
        <w:tabs>
          <w:tab w:val="num" w:pos="5040"/>
        </w:tabs>
        <w:ind w:left="5040" w:hanging="360"/>
      </w:pPr>
      <w:rPr>
        <w:rFonts w:ascii="Symbol" w:hAnsi="Symbol" w:hint="default"/>
      </w:rPr>
    </w:lvl>
    <w:lvl w:ilvl="7" w:tplc="300A0019" w:tentative="1">
      <w:start w:val="1"/>
      <w:numFmt w:val="bullet"/>
      <w:lvlText w:val="o"/>
      <w:lvlJc w:val="left"/>
      <w:pPr>
        <w:tabs>
          <w:tab w:val="num" w:pos="5760"/>
        </w:tabs>
        <w:ind w:left="5760" w:hanging="360"/>
      </w:pPr>
      <w:rPr>
        <w:rFonts w:ascii="Courier New" w:hAnsi="Courier New" w:hint="default"/>
      </w:rPr>
    </w:lvl>
    <w:lvl w:ilvl="8" w:tplc="300A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C6239A"/>
    <w:multiLevelType w:val="hybridMultilevel"/>
    <w:tmpl w:val="0E74B3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C546E9B"/>
    <w:multiLevelType w:val="hybridMultilevel"/>
    <w:tmpl w:val="DAD231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25"/>
  </w:num>
  <w:num w:numId="14">
    <w:abstractNumId w:val="13"/>
  </w:num>
  <w:num w:numId="15">
    <w:abstractNumId w:val="14"/>
  </w:num>
  <w:num w:numId="16">
    <w:abstractNumId w:val="26"/>
  </w:num>
  <w:num w:numId="17">
    <w:abstractNumId w:val="24"/>
  </w:num>
  <w:num w:numId="18">
    <w:abstractNumId w:val="27"/>
  </w:num>
  <w:num w:numId="19">
    <w:abstractNumId w:val="11"/>
  </w:num>
  <w:num w:numId="20">
    <w:abstractNumId w:val="10"/>
  </w:num>
  <w:num w:numId="21">
    <w:abstractNumId w:val="18"/>
  </w:num>
  <w:num w:numId="22">
    <w:abstractNumId w:val="17"/>
  </w:num>
  <w:num w:numId="23">
    <w:abstractNumId w:val="20"/>
  </w:num>
  <w:num w:numId="24">
    <w:abstractNumId w:val="21"/>
  </w:num>
  <w:num w:numId="25">
    <w:abstractNumId w:val="22"/>
  </w:num>
  <w:num w:numId="26">
    <w:abstractNumId w:val="15"/>
  </w:num>
  <w:num w:numId="27">
    <w:abstractNumId w:val="23"/>
  </w:num>
  <w:num w:numId="28">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s-ES_tradnl" w:vendorID="64" w:dllVersion="131078" w:nlCheck="1" w:checkStyle="0"/>
  <w:activeWritingStyle w:appName="MSWord" w:lang="en-US" w:vendorID="64" w:dllVersion="131078" w:nlCheck="1" w:checkStyle="0"/>
  <w:activeWritingStyle w:appName="MSWord" w:lang="es-EC" w:vendorID="64" w:dllVersion="131078" w:nlCheck="1" w:checkStyle="0"/>
  <w:activeWritingStyle w:appName="MSWord" w:lang="es-ES" w:vendorID="64" w:dllVersion="131078" w:nlCheck="1" w:checkStyle="0"/>
  <w:activeWritingStyle w:appName="MSWord" w:lang="es-MX" w:vendorID="64" w:dllVersion="131078" w:nlCheck="1" w:checkStyle="0"/>
  <w:activeWritingStyle w:appName="MSWord" w:lang="es-VE" w:vendorID="64" w:dllVersion="131078" w:nlCheck="1" w:checkStyle="0"/>
  <w:activeWritingStyle w:appName="MSWord" w:lang="en-GB" w:vendorID="64" w:dllVersion="131078" w:nlCheck="1" w:checkStyle="0"/>
  <w:activeWritingStyle w:appName="MSWord" w:lang="es-CO" w:vendorID="64" w:dllVersion="131078" w:nlCheck="1" w:checkStyle="0"/>
  <w:activeWritingStyle w:appName="MSWord" w:lang="en-US" w:vendorID="8" w:dllVersion="513" w:checkStyle="1"/>
  <w:activeWritingStyle w:appName="MSWord" w:lang="en-GB" w:vendorID="8" w:dllVersion="513" w:checkStyle="1"/>
  <w:linkStyles/>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8A3"/>
    <w:rsid w:val="00003855"/>
    <w:rsid w:val="000046DE"/>
    <w:rsid w:val="000052DC"/>
    <w:rsid w:val="000064E9"/>
    <w:rsid w:val="000064ED"/>
    <w:rsid w:val="000070D2"/>
    <w:rsid w:val="00012CFD"/>
    <w:rsid w:val="000134B6"/>
    <w:rsid w:val="00017BAA"/>
    <w:rsid w:val="00021DCC"/>
    <w:rsid w:val="000238D0"/>
    <w:rsid w:val="00023D21"/>
    <w:rsid w:val="00034C07"/>
    <w:rsid w:val="00042787"/>
    <w:rsid w:val="00042ABA"/>
    <w:rsid w:val="00045B3B"/>
    <w:rsid w:val="00045CB8"/>
    <w:rsid w:val="00046076"/>
    <w:rsid w:val="00051897"/>
    <w:rsid w:val="00052D8A"/>
    <w:rsid w:val="000734F6"/>
    <w:rsid w:val="000757C8"/>
    <w:rsid w:val="00080034"/>
    <w:rsid w:val="00082FD3"/>
    <w:rsid w:val="000838D5"/>
    <w:rsid w:val="000840A3"/>
    <w:rsid w:val="000848BE"/>
    <w:rsid w:val="00087C86"/>
    <w:rsid w:val="000913BE"/>
    <w:rsid w:val="00095580"/>
    <w:rsid w:val="000957B7"/>
    <w:rsid w:val="000A0841"/>
    <w:rsid w:val="000A2E57"/>
    <w:rsid w:val="000A5F9F"/>
    <w:rsid w:val="000B0525"/>
    <w:rsid w:val="000B2C36"/>
    <w:rsid w:val="000B4CF2"/>
    <w:rsid w:val="000B6DBB"/>
    <w:rsid w:val="000D3324"/>
    <w:rsid w:val="000D44C5"/>
    <w:rsid w:val="000E0DA2"/>
    <w:rsid w:val="000E1F3A"/>
    <w:rsid w:val="000E2B9C"/>
    <w:rsid w:val="000F1D3D"/>
    <w:rsid w:val="000F540A"/>
    <w:rsid w:val="000F6CD4"/>
    <w:rsid w:val="000F745E"/>
    <w:rsid w:val="000F7962"/>
    <w:rsid w:val="001040A6"/>
    <w:rsid w:val="001052E2"/>
    <w:rsid w:val="00106501"/>
    <w:rsid w:val="00121538"/>
    <w:rsid w:val="00125C47"/>
    <w:rsid w:val="00126837"/>
    <w:rsid w:val="00130979"/>
    <w:rsid w:val="0013115A"/>
    <w:rsid w:val="00132387"/>
    <w:rsid w:val="00133CF0"/>
    <w:rsid w:val="00134B7E"/>
    <w:rsid w:val="0013649A"/>
    <w:rsid w:val="00142512"/>
    <w:rsid w:val="00157385"/>
    <w:rsid w:val="00160E86"/>
    <w:rsid w:val="0016417A"/>
    <w:rsid w:val="0016521A"/>
    <w:rsid w:val="00167A22"/>
    <w:rsid w:val="00171220"/>
    <w:rsid w:val="00173E43"/>
    <w:rsid w:val="00174084"/>
    <w:rsid w:val="0018434C"/>
    <w:rsid w:val="001929BD"/>
    <w:rsid w:val="001A1D2C"/>
    <w:rsid w:val="001A4481"/>
    <w:rsid w:val="001A7B0A"/>
    <w:rsid w:val="001B21B7"/>
    <w:rsid w:val="001B28AC"/>
    <w:rsid w:val="001B64CA"/>
    <w:rsid w:val="001C2E0A"/>
    <w:rsid w:val="001C6058"/>
    <w:rsid w:val="001D3B73"/>
    <w:rsid w:val="001D51BA"/>
    <w:rsid w:val="001D5601"/>
    <w:rsid w:val="001E39A7"/>
    <w:rsid w:val="001E3F0A"/>
    <w:rsid w:val="001E4E50"/>
    <w:rsid w:val="001F3074"/>
    <w:rsid w:val="001F34CC"/>
    <w:rsid w:val="001F3D06"/>
    <w:rsid w:val="001F617F"/>
    <w:rsid w:val="00200C39"/>
    <w:rsid w:val="00206EC3"/>
    <w:rsid w:val="002077AE"/>
    <w:rsid w:val="00210E62"/>
    <w:rsid w:val="00212270"/>
    <w:rsid w:val="002175A2"/>
    <w:rsid w:val="002278D5"/>
    <w:rsid w:val="00232629"/>
    <w:rsid w:val="00232835"/>
    <w:rsid w:val="00234F2F"/>
    <w:rsid w:val="00235D26"/>
    <w:rsid w:val="00237CB3"/>
    <w:rsid w:val="00243115"/>
    <w:rsid w:val="00243D96"/>
    <w:rsid w:val="0024404F"/>
    <w:rsid w:val="00244D48"/>
    <w:rsid w:val="00245FB4"/>
    <w:rsid w:val="00247AD0"/>
    <w:rsid w:val="00250D62"/>
    <w:rsid w:val="002511B2"/>
    <w:rsid w:val="00260416"/>
    <w:rsid w:val="00265532"/>
    <w:rsid w:val="00283716"/>
    <w:rsid w:val="00285466"/>
    <w:rsid w:val="0028655A"/>
    <w:rsid w:val="00290372"/>
    <w:rsid w:val="002904D2"/>
    <w:rsid w:val="00290A43"/>
    <w:rsid w:val="00297C6C"/>
    <w:rsid w:val="002A19A1"/>
    <w:rsid w:val="002A4091"/>
    <w:rsid w:val="002A4805"/>
    <w:rsid w:val="002A6CCF"/>
    <w:rsid w:val="002B2C6B"/>
    <w:rsid w:val="002B2E44"/>
    <w:rsid w:val="002B5E2D"/>
    <w:rsid w:val="002B7DF8"/>
    <w:rsid w:val="002B7E6B"/>
    <w:rsid w:val="002C252D"/>
    <w:rsid w:val="002C7E34"/>
    <w:rsid w:val="002D2CBE"/>
    <w:rsid w:val="002E3E4F"/>
    <w:rsid w:val="002E47B1"/>
    <w:rsid w:val="002E64C8"/>
    <w:rsid w:val="002E78E9"/>
    <w:rsid w:val="002F773D"/>
    <w:rsid w:val="003001C5"/>
    <w:rsid w:val="003017C0"/>
    <w:rsid w:val="00302FFA"/>
    <w:rsid w:val="00312293"/>
    <w:rsid w:val="00316157"/>
    <w:rsid w:val="00316B1B"/>
    <w:rsid w:val="00326949"/>
    <w:rsid w:val="00327321"/>
    <w:rsid w:val="00330B83"/>
    <w:rsid w:val="00331F2F"/>
    <w:rsid w:val="00335FC6"/>
    <w:rsid w:val="0034050F"/>
    <w:rsid w:val="00344669"/>
    <w:rsid w:val="0034761C"/>
    <w:rsid w:val="003548C8"/>
    <w:rsid w:val="00355FC5"/>
    <w:rsid w:val="00361431"/>
    <w:rsid w:val="003621AC"/>
    <w:rsid w:val="003635E6"/>
    <w:rsid w:val="003765E8"/>
    <w:rsid w:val="0037747C"/>
    <w:rsid w:val="00377888"/>
    <w:rsid w:val="0038122E"/>
    <w:rsid w:val="003815B7"/>
    <w:rsid w:val="00382E2E"/>
    <w:rsid w:val="00383692"/>
    <w:rsid w:val="00390363"/>
    <w:rsid w:val="003A6D72"/>
    <w:rsid w:val="003A7662"/>
    <w:rsid w:val="003B0D2A"/>
    <w:rsid w:val="003C207E"/>
    <w:rsid w:val="003C2112"/>
    <w:rsid w:val="003C3C1F"/>
    <w:rsid w:val="003C7426"/>
    <w:rsid w:val="003C7F5E"/>
    <w:rsid w:val="003D1CAB"/>
    <w:rsid w:val="003D2DA8"/>
    <w:rsid w:val="003D448C"/>
    <w:rsid w:val="003D4AFF"/>
    <w:rsid w:val="003D567F"/>
    <w:rsid w:val="003F45DD"/>
    <w:rsid w:val="003F4B19"/>
    <w:rsid w:val="004004F0"/>
    <w:rsid w:val="00401666"/>
    <w:rsid w:val="00404B9C"/>
    <w:rsid w:val="00410139"/>
    <w:rsid w:val="00412F81"/>
    <w:rsid w:val="00421941"/>
    <w:rsid w:val="004240D9"/>
    <w:rsid w:val="00440B8A"/>
    <w:rsid w:val="00443E0D"/>
    <w:rsid w:val="00451E4A"/>
    <w:rsid w:val="00456B76"/>
    <w:rsid w:val="00460E02"/>
    <w:rsid w:val="0046492B"/>
    <w:rsid w:val="00467E92"/>
    <w:rsid w:val="00471D73"/>
    <w:rsid w:val="004744DA"/>
    <w:rsid w:val="004913F7"/>
    <w:rsid w:val="00493B5A"/>
    <w:rsid w:val="0049551A"/>
    <w:rsid w:val="00496CFF"/>
    <w:rsid w:val="004A12EA"/>
    <w:rsid w:val="004A17F7"/>
    <w:rsid w:val="004A323C"/>
    <w:rsid w:val="004A71AB"/>
    <w:rsid w:val="004B0B9C"/>
    <w:rsid w:val="004B1FE0"/>
    <w:rsid w:val="004B2BDB"/>
    <w:rsid w:val="004D3033"/>
    <w:rsid w:val="004D3661"/>
    <w:rsid w:val="004D5499"/>
    <w:rsid w:val="004D7AB4"/>
    <w:rsid w:val="004E152B"/>
    <w:rsid w:val="004E1738"/>
    <w:rsid w:val="004E6A8D"/>
    <w:rsid w:val="004F4876"/>
    <w:rsid w:val="004F4F7C"/>
    <w:rsid w:val="004F61B9"/>
    <w:rsid w:val="004F6A68"/>
    <w:rsid w:val="00511FCD"/>
    <w:rsid w:val="0051469F"/>
    <w:rsid w:val="00526880"/>
    <w:rsid w:val="00530869"/>
    <w:rsid w:val="00530DC0"/>
    <w:rsid w:val="005315CF"/>
    <w:rsid w:val="005368D6"/>
    <w:rsid w:val="00540189"/>
    <w:rsid w:val="005408B2"/>
    <w:rsid w:val="005448E0"/>
    <w:rsid w:val="005463DC"/>
    <w:rsid w:val="005469F5"/>
    <w:rsid w:val="00554998"/>
    <w:rsid w:val="00557521"/>
    <w:rsid w:val="00566257"/>
    <w:rsid w:val="005711CF"/>
    <w:rsid w:val="00571AF3"/>
    <w:rsid w:val="00577F06"/>
    <w:rsid w:val="00581CED"/>
    <w:rsid w:val="00583C59"/>
    <w:rsid w:val="00590525"/>
    <w:rsid w:val="005A7B6E"/>
    <w:rsid w:val="005B526E"/>
    <w:rsid w:val="005C06F8"/>
    <w:rsid w:val="005C66F2"/>
    <w:rsid w:val="005D6382"/>
    <w:rsid w:val="005E2363"/>
    <w:rsid w:val="005E3AF2"/>
    <w:rsid w:val="005E548C"/>
    <w:rsid w:val="005E62A2"/>
    <w:rsid w:val="005E67D9"/>
    <w:rsid w:val="005E70D6"/>
    <w:rsid w:val="005E7E7E"/>
    <w:rsid w:val="005F61E6"/>
    <w:rsid w:val="005F63CA"/>
    <w:rsid w:val="006025B8"/>
    <w:rsid w:val="00605FFD"/>
    <w:rsid w:val="00610B33"/>
    <w:rsid w:val="00611B2F"/>
    <w:rsid w:val="00611BA6"/>
    <w:rsid w:val="00614B5C"/>
    <w:rsid w:val="00620A65"/>
    <w:rsid w:val="006273D1"/>
    <w:rsid w:val="006477EF"/>
    <w:rsid w:val="006532C1"/>
    <w:rsid w:val="0065401C"/>
    <w:rsid w:val="00654B8A"/>
    <w:rsid w:val="00655745"/>
    <w:rsid w:val="006602E1"/>
    <w:rsid w:val="00661676"/>
    <w:rsid w:val="00664516"/>
    <w:rsid w:val="00671738"/>
    <w:rsid w:val="00671BE5"/>
    <w:rsid w:val="00675F51"/>
    <w:rsid w:val="006773C4"/>
    <w:rsid w:val="00677D4A"/>
    <w:rsid w:val="00677F2A"/>
    <w:rsid w:val="006844FA"/>
    <w:rsid w:val="006921CA"/>
    <w:rsid w:val="00692DB8"/>
    <w:rsid w:val="006933C6"/>
    <w:rsid w:val="0069574B"/>
    <w:rsid w:val="006968E3"/>
    <w:rsid w:val="006A4944"/>
    <w:rsid w:val="006B06B9"/>
    <w:rsid w:val="006B0A4C"/>
    <w:rsid w:val="006B3681"/>
    <w:rsid w:val="006B4AC9"/>
    <w:rsid w:val="006B6367"/>
    <w:rsid w:val="006C4998"/>
    <w:rsid w:val="006C7C27"/>
    <w:rsid w:val="006D7934"/>
    <w:rsid w:val="006E6A79"/>
    <w:rsid w:val="006E7FA0"/>
    <w:rsid w:val="006F1529"/>
    <w:rsid w:val="006F3FB6"/>
    <w:rsid w:val="0070749C"/>
    <w:rsid w:val="00710842"/>
    <w:rsid w:val="00711C33"/>
    <w:rsid w:val="00715160"/>
    <w:rsid w:val="007177F9"/>
    <w:rsid w:val="00722D34"/>
    <w:rsid w:val="00726CEF"/>
    <w:rsid w:val="00733E09"/>
    <w:rsid w:val="007516F5"/>
    <w:rsid w:val="007571EE"/>
    <w:rsid w:val="0076008F"/>
    <w:rsid w:val="00765FD6"/>
    <w:rsid w:val="007725BF"/>
    <w:rsid w:val="00780A64"/>
    <w:rsid w:val="00785F51"/>
    <w:rsid w:val="00791B06"/>
    <w:rsid w:val="00795E59"/>
    <w:rsid w:val="007970EB"/>
    <w:rsid w:val="007975E4"/>
    <w:rsid w:val="007A2333"/>
    <w:rsid w:val="007B3DC7"/>
    <w:rsid w:val="007B43AD"/>
    <w:rsid w:val="007B4EEC"/>
    <w:rsid w:val="007C052A"/>
    <w:rsid w:val="007C0E47"/>
    <w:rsid w:val="007C42C2"/>
    <w:rsid w:val="007D2F00"/>
    <w:rsid w:val="007D5655"/>
    <w:rsid w:val="007D57B5"/>
    <w:rsid w:val="007D5B1B"/>
    <w:rsid w:val="007D6684"/>
    <w:rsid w:val="007E45DE"/>
    <w:rsid w:val="007E75A8"/>
    <w:rsid w:val="007F5FD9"/>
    <w:rsid w:val="0080100E"/>
    <w:rsid w:val="00802D97"/>
    <w:rsid w:val="008038D4"/>
    <w:rsid w:val="0081005A"/>
    <w:rsid w:val="00813593"/>
    <w:rsid w:val="00816C08"/>
    <w:rsid w:val="00817191"/>
    <w:rsid w:val="0082421D"/>
    <w:rsid w:val="008247CA"/>
    <w:rsid w:val="00825A84"/>
    <w:rsid w:val="00834B50"/>
    <w:rsid w:val="008378AD"/>
    <w:rsid w:val="00844E08"/>
    <w:rsid w:val="00847F4F"/>
    <w:rsid w:val="008503A3"/>
    <w:rsid w:val="0085386C"/>
    <w:rsid w:val="008736B4"/>
    <w:rsid w:val="00874AA3"/>
    <w:rsid w:val="00874EA9"/>
    <w:rsid w:val="00875901"/>
    <w:rsid w:val="008774DF"/>
    <w:rsid w:val="008842E1"/>
    <w:rsid w:val="00887CF6"/>
    <w:rsid w:val="00894CD0"/>
    <w:rsid w:val="00894F5E"/>
    <w:rsid w:val="008A1AE0"/>
    <w:rsid w:val="008A303A"/>
    <w:rsid w:val="008A4A63"/>
    <w:rsid w:val="008B3E6F"/>
    <w:rsid w:val="008C057D"/>
    <w:rsid w:val="008C1379"/>
    <w:rsid w:val="008C1B1D"/>
    <w:rsid w:val="008C7FB5"/>
    <w:rsid w:val="008D43C3"/>
    <w:rsid w:val="008D510D"/>
    <w:rsid w:val="008E2E3E"/>
    <w:rsid w:val="008F3770"/>
    <w:rsid w:val="009005A5"/>
    <w:rsid w:val="009011D3"/>
    <w:rsid w:val="009032CE"/>
    <w:rsid w:val="00912DE4"/>
    <w:rsid w:val="00916F53"/>
    <w:rsid w:val="00925DC4"/>
    <w:rsid w:val="00927920"/>
    <w:rsid w:val="00930AE4"/>
    <w:rsid w:val="00942AD6"/>
    <w:rsid w:val="00943BB0"/>
    <w:rsid w:val="00946095"/>
    <w:rsid w:val="009501EA"/>
    <w:rsid w:val="00961DAB"/>
    <w:rsid w:val="00963D8B"/>
    <w:rsid w:val="00964C06"/>
    <w:rsid w:val="00970E88"/>
    <w:rsid w:val="00971597"/>
    <w:rsid w:val="009724AF"/>
    <w:rsid w:val="009841A0"/>
    <w:rsid w:val="0098616B"/>
    <w:rsid w:val="00987806"/>
    <w:rsid w:val="00996A7E"/>
    <w:rsid w:val="009A160C"/>
    <w:rsid w:val="009A48A3"/>
    <w:rsid w:val="009A4A53"/>
    <w:rsid w:val="009A5A7A"/>
    <w:rsid w:val="009C09F5"/>
    <w:rsid w:val="009C4C31"/>
    <w:rsid w:val="009C67F4"/>
    <w:rsid w:val="009D3302"/>
    <w:rsid w:val="009D6498"/>
    <w:rsid w:val="009D6A34"/>
    <w:rsid w:val="009D6B73"/>
    <w:rsid w:val="009E10D3"/>
    <w:rsid w:val="009E1DF2"/>
    <w:rsid w:val="009E2DB6"/>
    <w:rsid w:val="009E31C6"/>
    <w:rsid w:val="009E58A1"/>
    <w:rsid w:val="009E5BCC"/>
    <w:rsid w:val="009E64EC"/>
    <w:rsid w:val="009E6F54"/>
    <w:rsid w:val="009F6B5B"/>
    <w:rsid w:val="00A02756"/>
    <w:rsid w:val="00A0458B"/>
    <w:rsid w:val="00A05F53"/>
    <w:rsid w:val="00A11639"/>
    <w:rsid w:val="00A133CC"/>
    <w:rsid w:val="00A13459"/>
    <w:rsid w:val="00A13DF9"/>
    <w:rsid w:val="00A21D82"/>
    <w:rsid w:val="00A259FD"/>
    <w:rsid w:val="00A276B9"/>
    <w:rsid w:val="00A44DC4"/>
    <w:rsid w:val="00A53130"/>
    <w:rsid w:val="00A5522B"/>
    <w:rsid w:val="00A5631F"/>
    <w:rsid w:val="00A65364"/>
    <w:rsid w:val="00A67B7A"/>
    <w:rsid w:val="00A75802"/>
    <w:rsid w:val="00A91D7A"/>
    <w:rsid w:val="00A9523B"/>
    <w:rsid w:val="00A95971"/>
    <w:rsid w:val="00A95E9D"/>
    <w:rsid w:val="00AA1960"/>
    <w:rsid w:val="00AA2B6D"/>
    <w:rsid w:val="00AA4146"/>
    <w:rsid w:val="00AA45AF"/>
    <w:rsid w:val="00AA47BB"/>
    <w:rsid w:val="00AA5436"/>
    <w:rsid w:val="00AB49E4"/>
    <w:rsid w:val="00AC1E55"/>
    <w:rsid w:val="00AC2E4A"/>
    <w:rsid w:val="00AC4B8A"/>
    <w:rsid w:val="00AC78B7"/>
    <w:rsid w:val="00AD591C"/>
    <w:rsid w:val="00AE4507"/>
    <w:rsid w:val="00AF22ED"/>
    <w:rsid w:val="00AF291A"/>
    <w:rsid w:val="00AF37C6"/>
    <w:rsid w:val="00B00BF2"/>
    <w:rsid w:val="00B00DE4"/>
    <w:rsid w:val="00B13153"/>
    <w:rsid w:val="00B16343"/>
    <w:rsid w:val="00B17738"/>
    <w:rsid w:val="00B241B6"/>
    <w:rsid w:val="00B31AF8"/>
    <w:rsid w:val="00B33489"/>
    <w:rsid w:val="00B35340"/>
    <w:rsid w:val="00B437A3"/>
    <w:rsid w:val="00B4472D"/>
    <w:rsid w:val="00B4516D"/>
    <w:rsid w:val="00B51164"/>
    <w:rsid w:val="00B554C6"/>
    <w:rsid w:val="00B55C6E"/>
    <w:rsid w:val="00B56170"/>
    <w:rsid w:val="00B576FE"/>
    <w:rsid w:val="00B61661"/>
    <w:rsid w:val="00B677F5"/>
    <w:rsid w:val="00B81257"/>
    <w:rsid w:val="00B8411F"/>
    <w:rsid w:val="00B86ABB"/>
    <w:rsid w:val="00B976F7"/>
    <w:rsid w:val="00BA1AA6"/>
    <w:rsid w:val="00BA459E"/>
    <w:rsid w:val="00BA71A1"/>
    <w:rsid w:val="00BB4153"/>
    <w:rsid w:val="00BC03E4"/>
    <w:rsid w:val="00BC0DF5"/>
    <w:rsid w:val="00BC470E"/>
    <w:rsid w:val="00BC4E02"/>
    <w:rsid w:val="00BC5282"/>
    <w:rsid w:val="00BC5F63"/>
    <w:rsid w:val="00BD29CF"/>
    <w:rsid w:val="00BE249D"/>
    <w:rsid w:val="00C16C10"/>
    <w:rsid w:val="00C20D08"/>
    <w:rsid w:val="00C20F27"/>
    <w:rsid w:val="00C23E1D"/>
    <w:rsid w:val="00C24F52"/>
    <w:rsid w:val="00C25352"/>
    <w:rsid w:val="00C26A39"/>
    <w:rsid w:val="00C33A68"/>
    <w:rsid w:val="00C4079F"/>
    <w:rsid w:val="00C41BB7"/>
    <w:rsid w:val="00C41E1A"/>
    <w:rsid w:val="00C60842"/>
    <w:rsid w:val="00C674E1"/>
    <w:rsid w:val="00C72A91"/>
    <w:rsid w:val="00C72D96"/>
    <w:rsid w:val="00C74A56"/>
    <w:rsid w:val="00C84317"/>
    <w:rsid w:val="00C87133"/>
    <w:rsid w:val="00C9119A"/>
    <w:rsid w:val="00C91F9D"/>
    <w:rsid w:val="00C92249"/>
    <w:rsid w:val="00C93A0F"/>
    <w:rsid w:val="00CB244D"/>
    <w:rsid w:val="00CB5CC9"/>
    <w:rsid w:val="00CB67DE"/>
    <w:rsid w:val="00CB75DA"/>
    <w:rsid w:val="00CC3B57"/>
    <w:rsid w:val="00CD2441"/>
    <w:rsid w:val="00CD6D04"/>
    <w:rsid w:val="00CD6E36"/>
    <w:rsid w:val="00CD79A5"/>
    <w:rsid w:val="00CE12AC"/>
    <w:rsid w:val="00CE367D"/>
    <w:rsid w:val="00CE4867"/>
    <w:rsid w:val="00D0048A"/>
    <w:rsid w:val="00D0083A"/>
    <w:rsid w:val="00D06385"/>
    <w:rsid w:val="00D12760"/>
    <w:rsid w:val="00D140C3"/>
    <w:rsid w:val="00D16C1B"/>
    <w:rsid w:val="00D21A28"/>
    <w:rsid w:val="00D26E7A"/>
    <w:rsid w:val="00D318C1"/>
    <w:rsid w:val="00D31CAA"/>
    <w:rsid w:val="00D374E0"/>
    <w:rsid w:val="00D43893"/>
    <w:rsid w:val="00D43A6C"/>
    <w:rsid w:val="00D45316"/>
    <w:rsid w:val="00D4629D"/>
    <w:rsid w:val="00D5665E"/>
    <w:rsid w:val="00D5671B"/>
    <w:rsid w:val="00D56A1D"/>
    <w:rsid w:val="00D56D6D"/>
    <w:rsid w:val="00D62A7D"/>
    <w:rsid w:val="00D70734"/>
    <w:rsid w:val="00D80913"/>
    <w:rsid w:val="00D8275B"/>
    <w:rsid w:val="00D84588"/>
    <w:rsid w:val="00D90A40"/>
    <w:rsid w:val="00D90E1A"/>
    <w:rsid w:val="00D9678E"/>
    <w:rsid w:val="00DA0730"/>
    <w:rsid w:val="00DA45C9"/>
    <w:rsid w:val="00DA762A"/>
    <w:rsid w:val="00DB3193"/>
    <w:rsid w:val="00DB5BF8"/>
    <w:rsid w:val="00DC4D8E"/>
    <w:rsid w:val="00DC7763"/>
    <w:rsid w:val="00DD0E21"/>
    <w:rsid w:val="00DD2432"/>
    <w:rsid w:val="00DD32FB"/>
    <w:rsid w:val="00DD38D2"/>
    <w:rsid w:val="00DE3C19"/>
    <w:rsid w:val="00DF457D"/>
    <w:rsid w:val="00DF632D"/>
    <w:rsid w:val="00E01CBC"/>
    <w:rsid w:val="00E106AC"/>
    <w:rsid w:val="00E35473"/>
    <w:rsid w:val="00E42EF1"/>
    <w:rsid w:val="00E45471"/>
    <w:rsid w:val="00E47286"/>
    <w:rsid w:val="00E56DB6"/>
    <w:rsid w:val="00E639FF"/>
    <w:rsid w:val="00E70625"/>
    <w:rsid w:val="00E75455"/>
    <w:rsid w:val="00E75E4A"/>
    <w:rsid w:val="00E96876"/>
    <w:rsid w:val="00EA0FC8"/>
    <w:rsid w:val="00EA664D"/>
    <w:rsid w:val="00EA7D8A"/>
    <w:rsid w:val="00EB1E8E"/>
    <w:rsid w:val="00EB3F03"/>
    <w:rsid w:val="00EC1EDA"/>
    <w:rsid w:val="00EC38C2"/>
    <w:rsid w:val="00ED0368"/>
    <w:rsid w:val="00ED1CDA"/>
    <w:rsid w:val="00ED38A7"/>
    <w:rsid w:val="00EF4474"/>
    <w:rsid w:val="00EF7343"/>
    <w:rsid w:val="00EF7416"/>
    <w:rsid w:val="00EF7443"/>
    <w:rsid w:val="00F0011A"/>
    <w:rsid w:val="00F01173"/>
    <w:rsid w:val="00F028E9"/>
    <w:rsid w:val="00F07D88"/>
    <w:rsid w:val="00F221DC"/>
    <w:rsid w:val="00F245BA"/>
    <w:rsid w:val="00F25356"/>
    <w:rsid w:val="00F253AB"/>
    <w:rsid w:val="00F30E02"/>
    <w:rsid w:val="00F431DE"/>
    <w:rsid w:val="00F43D97"/>
    <w:rsid w:val="00F4526F"/>
    <w:rsid w:val="00F45B26"/>
    <w:rsid w:val="00F45DC9"/>
    <w:rsid w:val="00F467AB"/>
    <w:rsid w:val="00F50F26"/>
    <w:rsid w:val="00F5370F"/>
    <w:rsid w:val="00F604F8"/>
    <w:rsid w:val="00F60B9A"/>
    <w:rsid w:val="00F65930"/>
    <w:rsid w:val="00F677F8"/>
    <w:rsid w:val="00F9615B"/>
    <w:rsid w:val="00FA4B81"/>
    <w:rsid w:val="00FA682E"/>
    <w:rsid w:val="00FB06E5"/>
    <w:rsid w:val="00FB0AD2"/>
    <w:rsid w:val="00FB4AA4"/>
    <w:rsid w:val="00FB705D"/>
    <w:rsid w:val="00FC0D71"/>
    <w:rsid w:val="00FC2689"/>
    <w:rsid w:val="00FC29EB"/>
    <w:rsid w:val="00FC42E3"/>
    <w:rsid w:val="00FD0A95"/>
    <w:rsid w:val="00FD2541"/>
    <w:rsid w:val="00FD25AB"/>
    <w:rsid w:val="00FD55D7"/>
    <w:rsid w:val="00FE717E"/>
    <w:rsid w:val="00FF5D9A"/>
    <w:rsid w:val="00FF6426"/>
    <w:rsid w:val="00FF7B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BDC611"/>
  <w15:docId w15:val="{340A9014-0E33-4BE8-BD2A-B31FD3ED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1)" w:eastAsia="Times New Roman" w:hAnsi="CG Times (W1)"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D71"/>
    <w:pPr>
      <w:spacing w:after="160" w:line="259" w:lineRule="auto"/>
    </w:pPr>
    <w:rPr>
      <w:rFonts w:asciiTheme="minorHAnsi" w:eastAsiaTheme="minorHAnsi" w:hAnsiTheme="minorHAnsi" w:cstheme="minorBidi"/>
      <w:sz w:val="22"/>
      <w:szCs w:val="22"/>
      <w:lang w:val="es-CO" w:eastAsia="en-US"/>
    </w:rPr>
  </w:style>
  <w:style w:type="paragraph" w:styleId="Ttulo1">
    <w:name w:val="heading 1"/>
    <w:basedOn w:val="title1"/>
    <w:link w:val="Ttulo1Car"/>
    <w:qFormat/>
    <w:pPr>
      <w:keepNext/>
      <w:keepLines/>
      <w:outlineLvl w:val="0"/>
    </w:pPr>
    <w:rPr>
      <w:sz w:val="28"/>
    </w:rPr>
  </w:style>
  <w:style w:type="paragraph" w:styleId="Ttulo2">
    <w:name w:val="heading 2"/>
    <w:basedOn w:val="Normal"/>
    <w:next w:val="Normal"/>
    <w:qFormat/>
    <w:pPr>
      <w:spacing w:before="120" w:after="240"/>
      <w:outlineLvl w:val="1"/>
    </w:pPr>
    <w:rPr>
      <w:rFonts w:ascii="Univers (W1)" w:hAnsi="Univers (W1)"/>
      <w:b/>
      <w:sz w:val="24"/>
    </w:rPr>
  </w:style>
  <w:style w:type="paragraph" w:styleId="Ttulo3">
    <w:name w:val="heading 3"/>
    <w:basedOn w:val="Normal"/>
    <w:next w:val="Sangranormal"/>
    <w:qFormat/>
    <w:pPr>
      <w:ind w:left="360"/>
      <w:outlineLvl w:val="2"/>
    </w:pPr>
    <w:rPr>
      <w:b/>
      <w:sz w:val="24"/>
    </w:rPr>
  </w:style>
  <w:style w:type="paragraph" w:styleId="Ttulo4">
    <w:name w:val="heading 4"/>
    <w:basedOn w:val="Normal"/>
    <w:next w:val="Sangranormal"/>
    <w:qFormat/>
    <w:pPr>
      <w:ind w:left="360"/>
      <w:outlineLvl w:val="3"/>
    </w:pPr>
    <w:rPr>
      <w:sz w:val="24"/>
      <w:u w:val="single"/>
    </w:rPr>
  </w:style>
  <w:style w:type="paragraph" w:styleId="Ttulo5">
    <w:name w:val="heading 5"/>
    <w:basedOn w:val="Normal"/>
    <w:next w:val="Sangranormal"/>
    <w:qFormat/>
    <w:pPr>
      <w:ind w:left="720"/>
      <w:outlineLvl w:val="4"/>
    </w:pPr>
    <w:rPr>
      <w:b/>
    </w:rPr>
  </w:style>
  <w:style w:type="paragraph" w:styleId="Ttulo6">
    <w:name w:val="heading 6"/>
    <w:basedOn w:val="Normal"/>
    <w:next w:val="Sangranormal"/>
    <w:qFormat/>
    <w:pPr>
      <w:ind w:left="720"/>
      <w:outlineLvl w:val="5"/>
    </w:pPr>
    <w:rPr>
      <w:u w:val="single"/>
    </w:rPr>
  </w:style>
  <w:style w:type="paragraph" w:styleId="Ttulo7">
    <w:name w:val="heading 7"/>
    <w:basedOn w:val="Normal"/>
    <w:next w:val="Sangranormal"/>
    <w:qFormat/>
    <w:pPr>
      <w:ind w:left="720"/>
      <w:outlineLvl w:val="6"/>
    </w:pPr>
    <w:rPr>
      <w:i/>
    </w:rPr>
  </w:style>
  <w:style w:type="paragraph" w:styleId="Ttulo8">
    <w:name w:val="heading 8"/>
    <w:basedOn w:val="Normal"/>
    <w:next w:val="Sangranormal"/>
    <w:qFormat/>
    <w:pPr>
      <w:ind w:left="720"/>
      <w:outlineLvl w:val="7"/>
    </w:pPr>
    <w:rPr>
      <w:i/>
    </w:rPr>
  </w:style>
  <w:style w:type="paragraph" w:styleId="Ttulo9">
    <w:name w:val="heading 9"/>
    <w:basedOn w:val="Normal"/>
    <w:next w:val="Sangranormal"/>
    <w:qFormat/>
    <w:pPr>
      <w:ind w:left="720"/>
      <w:outlineLvl w:val="8"/>
    </w:pPr>
    <w:rPr>
      <w:i/>
    </w:rPr>
  </w:style>
  <w:style w:type="character" w:default="1" w:styleId="Fuentedeprrafopredeter">
    <w:name w:val="Default Paragraph Font"/>
    <w:uiPriority w:val="1"/>
    <w:semiHidden/>
    <w:unhideWhenUsed/>
    <w:rsid w:val="00FC0D7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C0D71"/>
  </w:style>
  <w:style w:type="paragraph" w:customStyle="1" w:styleId="title1">
    <w:name w:val="title1"/>
    <w:next w:val="title2"/>
    <w:pPr>
      <w:spacing w:before="120" w:after="240"/>
      <w:ind w:left="1440" w:hanging="1440"/>
    </w:pPr>
    <w:rPr>
      <w:rFonts w:ascii="Helv" w:hAnsi="Helv"/>
      <w:b/>
      <w:caps/>
      <w:color w:val="0000FF"/>
      <w:sz w:val="24"/>
      <w:lang w:val="en-US" w:eastAsia="en-US"/>
    </w:rPr>
  </w:style>
  <w:style w:type="paragraph" w:customStyle="1" w:styleId="title2">
    <w:name w:val="title2"/>
    <w:next w:val="text1"/>
    <w:pPr>
      <w:keepNext/>
      <w:keepLines/>
      <w:tabs>
        <w:tab w:val="left" w:pos="720"/>
      </w:tabs>
      <w:spacing w:before="360"/>
    </w:pPr>
    <w:rPr>
      <w:rFonts w:ascii="Helv" w:hAnsi="Helv"/>
      <w:b/>
      <w:color w:val="FF0000"/>
      <w:sz w:val="28"/>
      <w:lang w:val="en-US" w:eastAsia="en-US"/>
    </w:rPr>
  </w:style>
  <w:style w:type="paragraph" w:customStyle="1" w:styleId="text1">
    <w:name w:val="text1"/>
    <w:pPr>
      <w:keepLines/>
      <w:spacing w:before="240"/>
      <w:ind w:left="1440"/>
      <w:jc w:val="both"/>
    </w:pPr>
    <w:rPr>
      <w:rFonts w:ascii="Helv" w:hAnsi="Helv"/>
      <w:lang w:val="en-US" w:eastAsia="en-US"/>
    </w:rPr>
  </w:style>
  <w:style w:type="paragraph" w:styleId="Sangranormal">
    <w:name w:val="Normal Indent"/>
    <w:basedOn w:val="Normal"/>
    <w:semiHidden/>
    <w:pPr>
      <w:ind w:left="720"/>
    </w:pPr>
  </w:style>
  <w:style w:type="paragraph" w:styleId="Textonotaalfinal">
    <w:name w:val="endnote text"/>
    <w:basedOn w:val="Normal"/>
    <w:semiHidden/>
  </w:style>
  <w:style w:type="paragraph" w:styleId="TDC1">
    <w:name w:val="toc 1"/>
    <w:next w:val="Normal"/>
    <w:uiPriority w:val="39"/>
    <w:pPr>
      <w:tabs>
        <w:tab w:val="left" w:pos="1440"/>
        <w:tab w:val="right" w:pos="8640"/>
      </w:tabs>
      <w:spacing w:before="180"/>
      <w:ind w:right="720"/>
    </w:pPr>
    <w:rPr>
      <w:rFonts w:ascii="Helv" w:hAnsi="Helv"/>
      <w:color w:val="800000"/>
      <w:lang w:val="en-US" w:eastAsia="en-US"/>
    </w:rPr>
  </w:style>
  <w:style w:type="paragraph" w:styleId="ndice7">
    <w:name w:val="index 7"/>
    <w:basedOn w:val="Normal"/>
    <w:next w:val="Normal"/>
    <w:semiHidden/>
    <w:pPr>
      <w:ind w:left="2160"/>
    </w:pPr>
  </w:style>
  <w:style w:type="paragraph" w:styleId="ndice6">
    <w:name w:val="index 6"/>
    <w:basedOn w:val="Normal"/>
    <w:next w:val="Normal"/>
    <w:semiHidden/>
    <w:pPr>
      <w:ind w:left="1800"/>
    </w:pPr>
  </w:style>
  <w:style w:type="paragraph" w:styleId="ndice5">
    <w:name w:val="index 5"/>
    <w:basedOn w:val="Normal"/>
    <w:next w:val="Normal"/>
    <w:semiHidden/>
    <w:pPr>
      <w:ind w:left="1440"/>
    </w:pPr>
  </w:style>
  <w:style w:type="paragraph" w:styleId="ndice4">
    <w:name w:val="index 4"/>
    <w:basedOn w:val="Normal"/>
    <w:next w:val="Normal"/>
    <w:semiHidden/>
    <w:pPr>
      <w:ind w:left="1080"/>
    </w:pPr>
  </w:style>
  <w:style w:type="paragraph" w:styleId="ndice3">
    <w:name w:val="index 3"/>
    <w:basedOn w:val="Normal"/>
    <w:next w:val="Normal"/>
    <w:semiHidden/>
    <w:pPr>
      <w:ind w:left="720"/>
    </w:pPr>
  </w:style>
  <w:style w:type="paragraph" w:styleId="ndice2">
    <w:name w:val="index 2"/>
    <w:basedOn w:val="Normal"/>
    <w:next w:val="Normal"/>
    <w:semiHidden/>
    <w:pPr>
      <w:ind w:left="360"/>
    </w:pPr>
  </w:style>
  <w:style w:type="paragraph" w:styleId="ndice1">
    <w:name w:val="index 1"/>
    <w:basedOn w:val="Normal"/>
    <w:next w:val="Normal"/>
    <w:semiHidden/>
  </w:style>
  <w:style w:type="character" w:styleId="Nmerodelnea">
    <w:name w:val="line number"/>
    <w:basedOn w:val="Fuentedeprrafopredeter"/>
    <w:semiHidden/>
  </w:style>
  <w:style w:type="paragraph" w:styleId="Ttulodendice">
    <w:name w:val="index heading"/>
    <w:basedOn w:val="Normal"/>
    <w:next w:val="ndice1"/>
    <w:semiHidden/>
  </w:style>
  <w:style w:type="paragraph" w:styleId="Piedepgina">
    <w:name w:val="footer"/>
    <w:link w:val="PiedepginaCar"/>
    <w:uiPriority w:val="99"/>
    <w:rsid w:val="008A1AE0"/>
    <w:pPr>
      <w:pBdr>
        <w:top w:val="single" w:sz="6" w:space="1" w:color="FF0000"/>
      </w:pBdr>
      <w:tabs>
        <w:tab w:val="center" w:pos="4320"/>
        <w:tab w:val="right" w:pos="8280"/>
      </w:tabs>
    </w:pPr>
    <w:rPr>
      <w:rFonts w:ascii="Helv" w:hAnsi="Helv"/>
      <w:b/>
      <w:sz w:val="16"/>
      <w:lang w:val="en-US" w:eastAsia="en-US"/>
    </w:rPr>
  </w:style>
  <w:style w:type="paragraph" w:styleId="Encabezado">
    <w:name w:val="header"/>
    <w:link w:val="EncabezadoCar"/>
    <w:pPr>
      <w:pBdr>
        <w:bottom w:val="single" w:sz="6" w:space="1" w:color="FF0000"/>
      </w:pBdr>
      <w:tabs>
        <w:tab w:val="center" w:pos="4320"/>
        <w:tab w:val="right" w:pos="8280"/>
      </w:tabs>
    </w:pPr>
    <w:rPr>
      <w:rFonts w:ascii="Helv" w:hAnsi="Helv"/>
      <w:b/>
      <w:sz w:val="16"/>
      <w:lang w:val="en-US" w:eastAsia="en-US"/>
    </w:rPr>
  </w:style>
  <w:style w:type="character" w:styleId="Refdenotaalpie">
    <w:name w:val="footnote reference"/>
    <w:semiHidden/>
    <w:rPr>
      <w:position w:val="6"/>
      <w:sz w:val="16"/>
    </w:rPr>
  </w:style>
  <w:style w:type="paragraph" w:styleId="Textonotapie">
    <w:name w:val="footnote text"/>
    <w:basedOn w:val="Normal"/>
    <w:semiHidden/>
  </w:style>
  <w:style w:type="paragraph" w:customStyle="1" w:styleId="style10">
    <w:name w:val="style1"/>
    <w:rPr>
      <w:rFonts w:ascii="Helv" w:hAnsi="Helv"/>
      <w:b/>
      <w:sz w:val="16"/>
      <w:lang w:val="en-US" w:eastAsia="en-US"/>
    </w:rPr>
  </w:style>
  <w:style w:type="paragraph" w:customStyle="1" w:styleId="style20">
    <w:name w:val="style2"/>
    <w:basedOn w:val="style10"/>
    <w:rPr>
      <w:b w:val="0"/>
      <w:i/>
      <w:sz w:val="20"/>
    </w:rPr>
  </w:style>
  <w:style w:type="paragraph" w:customStyle="1" w:styleId="style3">
    <w:name w:val="style3"/>
    <w:basedOn w:val="style20"/>
    <w:rPr>
      <w:b/>
      <w:i w:val="0"/>
    </w:rPr>
  </w:style>
  <w:style w:type="paragraph" w:customStyle="1" w:styleId="style4">
    <w:name w:val="style4"/>
    <w:basedOn w:val="style3"/>
    <w:rPr>
      <w:b w:val="0"/>
    </w:rPr>
  </w:style>
  <w:style w:type="paragraph" w:customStyle="1" w:styleId="text2">
    <w:name w:val="text2"/>
    <w:basedOn w:val="text1"/>
    <w:pPr>
      <w:tabs>
        <w:tab w:val="left" w:pos="1728"/>
      </w:tabs>
      <w:spacing w:before="120" w:line="240" w:lineRule="atLeast"/>
    </w:pPr>
  </w:style>
  <w:style w:type="paragraph" w:customStyle="1" w:styleId="HyphenList1">
    <w:name w:val="HyphenList1"/>
    <w:pPr>
      <w:keepLines/>
      <w:tabs>
        <w:tab w:val="left" w:pos="1800"/>
      </w:tabs>
      <w:spacing w:before="120"/>
      <w:ind w:left="2160" w:hanging="360"/>
      <w:jc w:val="both"/>
    </w:pPr>
    <w:rPr>
      <w:rFonts w:ascii="Helv" w:hAnsi="Helv"/>
      <w:lang w:val="en-US" w:eastAsia="en-US"/>
    </w:rPr>
  </w:style>
  <w:style w:type="paragraph" w:customStyle="1" w:styleId="textuline1">
    <w:name w:val="textuline1"/>
    <w:pPr>
      <w:keepNext/>
      <w:tabs>
        <w:tab w:val="left" w:pos="5760"/>
      </w:tabs>
      <w:spacing w:before="240"/>
      <w:ind w:left="1440"/>
    </w:pPr>
    <w:rPr>
      <w:rFonts w:ascii="Helv" w:hAnsi="Helv"/>
      <w:color w:val="800000"/>
      <w:u w:val="words"/>
      <w:lang w:val="en-US" w:eastAsia="en-US"/>
    </w:rPr>
  </w:style>
  <w:style w:type="paragraph" w:customStyle="1" w:styleId="textlist1">
    <w:name w:val="textlist1"/>
    <w:pPr>
      <w:keepLines/>
      <w:tabs>
        <w:tab w:val="left" w:pos="5760"/>
      </w:tabs>
      <w:spacing w:before="120"/>
      <w:ind w:left="1440"/>
    </w:pPr>
    <w:rPr>
      <w:rFonts w:ascii="Helv" w:hAnsi="Helv"/>
      <w:lang w:val="en-US" w:eastAsia="en-US"/>
    </w:rPr>
  </w:style>
  <w:style w:type="paragraph" w:customStyle="1" w:styleId="title3">
    <w:name w:val="title3"/>
    <w:basedOn w:val="title2"/>
    <w:next w:val="text1"/>
    <w:pPr>
      <w:spacing w:before="240"/>
    </w:pPr>
    <w:rPr>
      <w:color w:val="FF00FF"/>
      <w:sz w:val="24"/>
    </w:rPr>
  </w:style>
  <w:style w:type="paragraph" w:customStyle="1" w:styleId="alphalist1">
    <w:name w:val="alphalist1"/>
    <w:next w:val="text1"/>
    <w:pPr>
      <w:keepNext/>
      <w:keepLines/>
      <w:tabs>
        <w:tab w:val="left" w:pos="720"/>
      </w:tabs>
      <w:spacing w:before="240"/>
    </w:pPr>
    <w:rPr>
      <w:rFonts w:ascii="Helv" w:hAnsi="Helv"/>
      <w:b/>
      <w:i/>
      <w:color w:val="808000"/>
      <w:lang w:val="en-US" w:eastAsia="en-US"/>
    </w:rPr>
  </w:style>
  <w:style w:type="paragraph" w:customStyle="1" w:styleId="romanlist1">
    <w:name w:val="romanlist1"/>
    <w:next w:val="text2"/>
    <w:pPr>
      <w:keepNext/>
      <w:keepLines/>
      <w:tabs>
        <w:tab w:val="left" w:pos="720"/>
      </w:tabs>
      <w:spacing w:before="180"/>
      <w:ind w:left="720" w:hanging="360"/>
      <w:jc w:val="both"/>
    </w:pPr>
    <w:rPr>
      <w:rFonts w:ascii="Helv" w:hAnsi="Helv"/>
      <w:color w:val="808080"/>
      <w:lang w:val="en-US" w:eastAsia="en-US"/>
    </w:rPr>
  </w:style>
  <w:style w:type="paragraph" w:customStyle="1" w:styleId="ulinetitle1">
    <w:name w:val="ulinetitle1"/>
    <w:next w:val="text1"/>
    <w:pPr>
      <w:keepNext/>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s>
      <w:spacing w:before="120"/>
      <w:ind w:right="-144"/>
      <w:jc w:val="both"/>
    </w:pPr>
    <w:rPr>
      <w:rFonts w:ascii="Helv" w:hAnsi="Helv"/>
      <w:color w:val="008000"/>
      <w:u w:val="words"/>
      <w:lang w:val="en-US" w:eastAsia="en-US"/>
    </w:rPr>
  </w:style>
  <w:style w:type="paragraph" w:customStyle="1" w:styleId="RightJustTitle1">
    <w:name w:val="RightJustTitle1"/>
    <w:next w:val="Normal"/>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240"/>
      <w:jc w:val="right"/>
    </w:pPr>
    <w:rPr>
      <w:rFonts w:ascii="Helv" w:hAnsi="Helv"/>
      <w:b/>
      <w:lang w:val="en-US" w:eastAsia="en-US"/>
    </w:rPr>
  </w:style>
  <w:style w:type="paragraph" w:customStyle="1" w:styleId="CenterText1">
    <w:name w:val="Center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pPr>
    <w:rPr>
      <w:rFonts w:ascii="Helv" w:hAnsi="Helv"/>
      <w:b/>
      <w:color w:val="0000FF"/>
      <w:sz w:val="24"/>
    </w:rPr>
  </w:style>
  <w:style w:type="paragraph" w:customStyle="1" w:styleId="TabColTitle1">
    <w:name w:val="TabColTitle1"/>
    <w:next w:val="Normal"/>
    <w:pPr>
      <w:spacing w:line="240" w:lineRule="atLeast"/>
    </w:pPr>
    <w:rPr>
      <w:rFonts w:ascii="Helv" w:hAnsi="Helv"/>
      <w:color w:val="800080"/>
      <w:lang w:val="en-US" w:eastAsia="en-US"/>
    </w:rPr>
  </w:style>
  <w:style w:type="paragraph" w:customStyle="1" w:styleId="FormText1">
    <w:name w:val="FormText1"/>
    <w:pPr>
      <w:tabs>
        <w:tab w:val="left" w:pos="144"/>
        <w:tab w:val="left" w:pos="2160"/>
        <w:tab w:val="left" w:pos="2880"/>
        <w:tab w:val="left" w:pos="3600"/>
        <w:tab w:val="left" w:pos="4320"/>
        <w:tab w:val="left" w:pos="5040"/>
      </w:tabs>
      <w:spacing w:after="120" w:line="0" w:lineRule="atLeast"/>
      <w:jc w:val="both"/>
    </w:pPr>
    <w:rPr>
      <w:rFonts w:ascii="Helv" w:hAnsi="Helv"/>
      <w:lang w:val="en-US" w:eastAsia="en-US"/>
    </w:rPr>
  </w:style>
  <w:style w:type="paragraph" w:customStyle="1" w:styleId="HelvNormal">
    <w:name w:val="HelvNormal"/>
    <w:pPr>
      <w:jc w:val="both"/>
    </w:pPr>
    <w:rPr>
      <w:rFonts w:ascii="Helv" w:hAnsi="Helv"/>
      <w:lang w:val="en-US" w:eastAsia="en-US"/>
    </w:rPr>
  </w:style>
  <w:style w:type="paragraph" w:customStyle="1" w:styleId="style5">
    <w:name w:val="style5"/>
    <w:pPr>
      <w:spacing w:after="240"/>
    </w:pPr>
    <w:rPr>
      <w:rFonts w:ascii="Helv" w:hAnsi="Helv"/>
      <w:b/>
      <w:sz w:val="28"/>
      <w:lang w:val="en-US" w:eastAsia="en-US"/>
    </w:rPr>
  </w:style>
  <w:style w:type="paragraph" w:customStyle="1" w:styleId="Dotlist1">
    <w:name w:val="Dotlist1"/>
    <w:pPr>
      <w:tabs>
        <w:tab w:val="left" w:pos="1440"/>
        <w:tab w:val="left" w:pos="1800"/>
      </w:tabs>
      <w:spacing w:before="120"/>
      <w:ind w:left="1440"/>
      <w:jc w:val="both"/>
    </w:pPr>
    <w:rPr>
      <w:rFonts w:ascii="Helv" w:hAnsi="Helv"/>
      <w:lang w:val="en-US" w:eastAsia="en-US"/>
    </w:rPr>
  </w:style>
  <w:style w:type="paragraph" w:customStyle="1" w:styleId="text3">
    <w:name w:val="text3"/>
    <w:pPr>
      <w:spacing w:before="120"/>
      <w:ind w:left="1800"/>
      <w:jc w:val="both"/>
    </w:pPr>
    <w:rPr>
      <w:rFonts w:ascii="Helv" w:hAnsi="Helv"/>
      <w:lang w:val="en-US" w:eastAsia="en-US"/>
    </w:rPr>
  </w:style>
  <w:style w:type="paragraph" w:customStyle="1" w:styleId="title1a">
    <w:name w:val="title1a"/>
    <w:basedOn w:val="title1"/>
    <w:next w:val="title1"/>
  </w:style>
  <w:style w:type="paragraph" w:customStyle="1" w:styleId="LeftJustTitle1">
    <w:name w:val="LeftJustTitle1"/>
    <w:next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240"/>
      <w:ind w:right="1440"/>
      <w:jc w:val="right"/>
    </w:pPr>
    <w:rPr>
      <w:rFonts w:ascii="Helv" w:hAnsi="Helv"/>
      <w:b/>
      <w:color w:val="FF00FF"/>
      <w:lang w:val="en-US" w:eastAsia="en-US"/>
    </w:rPr>
  </w:style>
  <w:style w:type="paragraph" w:customStyle="1" w:styleId="HyphenList2">
    <w:name w:val="HyphenList2"/>
    <w:pPr>
      <w:keepLines/>
      <w:tabs>
        <w:tab w:val="left" w:pos="2160"/>
      </w:tabs>
      <w:spacing w:before="120"/>
      <w:ind w:left="2160" w:hanging="360"/>
      <w:jc w:val="both"/>
    </w:pPr>
    <w:rPr>
      <w:rFonts w:ascii="Helv" w:hAnsi="Helv"/>
      <w:lang w:val="en-US" w:eastAsia="en-US"/>
    </w:rPr>
  </w:style>
  <w:style w:type="paragraph" w:customStyle="1" w:styleId="text1a">
    <w:name w:val="text1a"/>
    <w:pPr>
      <w:keepLines/>
      <w:tabs>
        <w:tab w:val="left" w:pos="1800"/>
      </w:tabs>
      <w:spacing w:before="240"/>
      <w:ind w:left="1800" w:hanging="360"/>
      <w:jc w:val="both"/>
    </w:pPr>
    <w:rPr>
      <w:rFonts w:ascii="Helv" w:hAnsi="Helv"/>
      <w:lang w:val="en-US" w:eastAsia="en-US"/>
    </w:rPr>
  </w:style>
  <w:style w:type="paragraph" w:customStyle="1" w:styleId="itemslist1">
    <w:name w:val="itemslist1"/>
    <w:pPr>
      <w:keepNext/>
      <w:keepLines/>
      <w:tabs>
        <w:tab w:val="left" w:pos="3600"/>
        <w:tab w:val="left" w:pos="4320"/>
      </w:tabs>
      <w:spacing w:before="120"/>
      <w:ind w:left="1440"/>
      <w:jc w:val="both"/>
    </w:pPr>
    <w:rPr>
      <w:rFonts w:ascii="Helv" w:hAnsi="Helv"/>
      <w:lang w:val="en-US" w:eastAsia="en-US"/>
    </w:rPr>
  </w:style>
  <w:style w:type="paragraph" w:customStyle="1" w:styleId="text4">
    <w:name w:val="text4"/>
    <w:basedOn w:val="text3"/>
    <w:pPr>
      <w:ind w:left="2160"/>
    </w:pPr>
  </w:style>
  <w:style w:type="paragraph" w:customStyle="1" w:styleId="text2a">
    <w:name w:val="text2a"/>
    <w:basedOn w:val="text2"/>
    <w:pPr>
      <w:ind w:left="1728" w:hanging="288"/>
    </w:pPr>
  </w:style>
  <w:style w:type="paragraph" w:customStyle="1" w:styleId="headertext">
    <w:name w:val="header text"/>
    <w:pPr>
      <w:keepNext/>
      <w:keepLines/>
      <w:tabs>
        <w:tab w:val="left" w:pos="1728"/>
        <w:tab w:val="left" w:pos="1800"/>
        <w:tab w:val="left" w:pos="1872"/>
        <w:tab w:val="left" w:pos="2160"/>
        <w:tab w:val="left" w:pos="5040"/>
        <w:tab w:val="left" w:pos="5760"/>
      </w:tabs>
      <w:spacing w:before="120"/>
      <w:ind w:left="1800" w:hanging="360"/>
    </w:pPr>
    <w:rPr>
      <w:rFonts w:ascii="Helv" w:hAnsi="Helv"/>
      <w:lang w:val="en-US" w:eastAsia="en-US"/>
    </w:rPr>
  </w:style>
  <w:style w:type="paragraph" w:customStyle="1" w:styleId="headertext2">
    <w:name w:val="header text2"/>
    <w:basedOn w:val="headertext"/>
    <w:pPr>
      <w:tabs>
        <w:tab w:val="clear" w:pos="1800"/>
        <w:tab w:val="left" w:pos="2232"/>
        <w:tab w:val="left" w:pos="2520"/>
        <w:tab w:val="left" w:pos="3240"/>
      </w:tabs>
      <w:ind w:left="2160" w:firstLine="0"/>
    </w:pPr>
  </w:style>
  <w:style w:type="paragraph" w:customStyle="1" w:styleId="tlist1">
    <w:name w:val="tlist1"/>
    <w:pPr>
      <w:tabs>
        <w:tab w:val="left" w:pos="1800"/>
        <w:tab w:val="left" w:pos="5040"/>
        <w:tab w:val="left" w:pos="6840"/>
        <w:tab w:val="left" w:pos="7704"/>
      </w:tabs>
      <w:spacing w:before="120"/>
      <w:ind w:left="1440"/>
    </w:pPr>
    <w:rPr>
      <w:rFonts w:ascii="Helv" w:hAnsi="Helv"/>
      <w:lang w:val="en-US" w:eastAsia="en-US"/>
    </w:rPr>
  </w:style>
  <w:style w:type="paragraph" w:customStyle="1" w:styleId="list3">
    <w:name w:val="list3"/>
    <w:basedOn w:val="headertext"/>
    <w:pPr>
      <w:tabs>
        <w:tab w:val="clear" w:pos="1728"/>
        <w:tab w:val="clear" w:pos="1800"/>
        <w:tab w:val="clear" w:pos="1872"/>
        <w:tab w:val="clear" w:pos="2160"/>
        <w:tab w:val="left" w:pos="2016"/>
      </w:tabs>
      <w:ind w:left="1728" w:firstLine="0"/>
    </w:pPr>
  </w:style>
  <w:style w:type="paragraph" w:customStyle="1" w:styleId="TitleCover">
    <w:name w:val="Title Cover"/>
    <w:basedOn w:val="Normal"/>
    <w:next w:val="Normal"/>
    <w:pPr>
      <w:keepNext/>
      <w:keepLines/>
      <w:widowControl w:val="0"/>
      <w:spacing w:before="1800"/>
      <w:ind w:left="1080"/>
    </w:pPr>
    <w:rPr>
      <w:rFonts w:ascii="Arial" w:hAnsi="Arial"/>
      <w:b/>
      <w:snapToGrid w:val="0"/>
      <w:spacing w:val="-48"/>
      <w:kern w:val="28"/>
      <w:sz w:val="72"/>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semiHidden/>
    <w:pPr>
      <w:ind w:left="360" w:firstLine="720"/>
      <w:jc w:val="both"/>
    </w:pPr>
    <w:rPr>
      <w:rFonts w:ascii="Arial" w:hAnsi="Arial"/>
    </w:rPr>
  </w:style>
  <w:style w:type="paragraph" w:styleId="Descripcin">
    <w:name w:val="caption"/>
    <w:basedOn w:val="Normal"/>
    <w:next w:val="Normal"/>
    <w:qFormat/>
    <w:pPr>
      <w:spacing w:before="120" w:after="120"/>
    </w:pPr>
    <w:rPr>
      <w:rFonts w:ascii="Times New Roman" w:hAnsi="Times New Roman"/>
      <w:b/>
    </w:rPr>
  </w:style>
  <w:style w:type="character" w:styleId="Refdecomentario">
    <w:name w:val="annotation reference"/>
    <w:semiHidden/>
    <w:rPr>
      <w:sz w:val="16"/>
    </w:rPr>
  </w:style>
  <w:style w:type="paragraph" w:styleId="Textocomentario">
    <w:name w:val="annotation text"/>
    <w:basedOn w:val="Normal"/>
    <w:semiHidden/>
    <w:rPr>
      <w:rFonts w:ascii="Times New Roman" w:hAnsi="Times New Roman"/>
    </w:rPr>
  </w:style>
  <w:style w:type="paragraph" w:styleId="NormalWeb">
    <w:name w:val="Normal (Web)"/>
    <w:basedOn w:val="Normal"/>
    <w:semiHidden/>
    <w:pPr>
      <w:spacing w:before="100" w:after="100"/>
    </w:pPr>
    <w:rPr>
      <w:rFonts w:ascii="Times New Roman" w:hAnsi="Times New Roman"/>
      <w:sz w:val="24"/>
    </w:rPr>
  </w:style>
  <w:style w:type="character" w:styleId="Textoennegrita">
    <w:name w:val="Strong"/>
    <w:qFormat/>
    <w:rPr>
      <w:b/>
      <w:bCs/>
    </w:rPr>
  </w:style>
  <w:style w:type="character" w:styleId="Hipervnculo">
    <w:name w:val="Hyperlink"/>
    <w:uiPriority w:val="99"/>
    <w:rPr>
      <w:color w:val="008000"/>
      <w:u w:val="single"/>
    </w:rPr>
  </w:style>
  <w:style w:type="character" w:styleId="Nmerodepgina">
    <w:name w:val="page number"/>
    <w:basedOn w:val="Fuentedeprrafopredeter"/>
    <w:semiHidden/>
  </w:style>
  <w:style w:type="paragraph" w:styleId="TDC2">
    <w:name w:val="toc 2"/>
    <w:basedOn w:val="Normal"/>
    <w:next w:val="Normal"/>
    <w:autoRedefine/>
    <w:uiPriority w:val="39"/>
    <w:rsid w:val="008B3E6F"/>
    <w:pPr>
      <w:tabs>
        <w:tab w:val="right" w:pos="8647"/>
      </w:tabs>
      <w:ind w:left="284"/>
    </w:pPr>
    <w:rPr>
      <w:rFonts w:ascii="Arial Narrow" w:hAnsi="Arial Narrow" w:cs="Arial"/>
      <w:noProof/>
      <w:lang w:val="es-ES_tradnl"/>
    </w:rPr>
  </w:style>
  <w:style w:type="paragraph" w:styleId="TDC6">
    <w:name w:val="toc 6"/>
    <w:basedOn w:val="Normal"/>
    <w:next w:val="Normal"/>
    <w:autoRedefine/>
    <w:semiHidden/>
    <w:pPr>
      <w:ind w:left="1000"/>
    </w:pPr>
  </w:style>
  <w:style w:type="paragraph" w:styleId="TDC5">
    <w:name w:val="toc 5"/>
    <w:basedOn w:val="Normal"/>
    <w:next w:val="Normal"/>
    <w:autoRedefine/>
    <w:semiHidden/>
    <w:pPr>
      <w:ind w:left="800"/>
    </w:pPr>
  </w:style>
  <w:style w:type="paragraph" w:styleId="TDC3">
    <w:name w:val="toc 3"/>
    <w:basedOn w:val="Normal"/>
    <w:next w:val="Normal"/>
    <w:autoRedefine/>
    <w:semiHidden/>
    <w:pPr>
      <w:ind w:left="400"/>
    </w:pPr>
  </w:style>
  <w:style w:type="paragraph" w:styleId="TDC9">
    <w:name w:val="toc 9"/>
    <w:basedOn w:val="Normal"/>
    <w:next w:val="Normal"/>
    <w:autoRedefine/>
    <w:semiHidden/>
    <w:pPr>
      <w:ind w:left="1920"/>
    </w:pPr>
    <w:rPr>
      <w:rFonts w:ascii="Times New Roman" w:hAnsi="Times New Roman"/>
      <w:sz w:val="24"/>
      <w:szCs w:val="24"/>
    </w:rPr>
  </w:style>
  <w:style w:type="paragraph" w:styleId="TDC4">
    <w:name w:val="toc 4"/>
    <w:basedOn w:val="Normal"/>
    <w:next w:val="Normal"/>
    <w:autoRedefine/>
    <w:semiHidden/>
    <w:pPr>
      <w:ind w:left="720"/>
    </w:pPr>
    <w:rPr>
      <w:rFonts w:ascii="Times New Roman" w:hAnsi="Times New Roman"/>
      <w:sz w:val="24"/>
      <w:szCs w:val="24"/>
    </w:rPr>
  </w:style>
  <w:style w:type="paragraph" w:styleId="TDC7">
    <w:name w:val="toc 7"/>
    <w:basedOn w:val="Normal"/>
    <w:next w:val="Normal"/>
    <w:autoRedefine/>
    <w:semiHidden/>
    <w:pPr>
      <w:ind w:left="1440"/>
    </w:pPr>
    <w:rPr>
      <w:rFonts w:ascii="Times New Roman" w:hAnsi="Times New Roman"/>
      <w:sz w:val="24"/>
      <w:szCs w:val="24"/>
    </w:rPr>
  </w:style>
  <w:style w:type="paragraph" w:styleId="TDC8">
    <w:name w:val="toc 8"/>
    <w:basedOn w:val="Normal"/>
    <w:next w:val="Normal"/>
    <w:autoRedefine/>
    <w:semiHidden/>
    <w:pPr>
      <w:ind w:left="1680"/>
    </w:pPr>
    <w:rPr>
      <w:rFonts w:ascii="Times New Roman" w:hAnsi="Times New Roman"/>
      <w:sz w:val="24"/>
      <w:szCs w:val="24"/>
    </w:rPr>
  </w:style>
  <w:style w:type="paragraph" w:styleId="Textoindependiente">
    <w:name w:val="Body Text"/>
    <w:basedOn w:val="Normal"/>
    <w:semiHidden/>
    <w:pPr>
      <w:jc w:val="both"/>
    </w:pPr>
    <w:rPr>
      <w:rFonts w:ascii="Arial" w:hAnsi="Arial"/>
      <w:sz w:val="32"/>
    </w:rPr>
  </w:style>
  <w:style w:type="paragraph" w:styleId="Tabladeilustraciones">
    <w:name w:val="table of figures"/>
    <w:basedOn w:val="Normal"/>
    <w:next w:val="Normal"/>
    <w:semiHidden/>
    <w:pPr>
      <w:ind w:left="400" w:hanging="400"/>
    </w:pPr>
    <w:rPr>
      <w:rFonts w:ascii="Times New Roman" w:hAnsi="Times New Roman"/>
      <w:caps/>
    </w:rPr>
  </w:style>
  <w:style w:type="paragraph" w:styleId="Textoindependiente2">
    <w:name w:val="Body Text 2"/>
    <w:basedOn w:val="Normal"/>
    <w:semiHidden/>
    <w:pPr>
      <w:ind w:right="480"/>
      <w:jc w:val="both"/>
    </w:pPr>
    <w:rPr>
      <w:rFonts w:ascii="Helv" w:hAnsi="Helv"/>
    </w:rPr>
  </w:style>
  <w:style w:type="paragraph" w:styleId="Textoindependiente3">
    <w:name w:val="Body Text 3"/>
    <w:basedOn w:val="Normal"/>
    <w:semiHidden/>
    <w:pPr>
      <w:ind w:right="360"/>
    </w:pPr>
    <w:rPr>
      <w:rFonts w:ascii="Helv" w:hAnsi="Helv"/>
    </w:rPr>
  </w:style>
  <w:style w:type="paragraph" w:customStyle="1" w:styleId="text2t">
    <w:name w:val="text2t"/>
    <w:basedOn w:val="text2"/>
    <w:pPr>
      <w:tabs>
        <w:tab w:val="clear" w:pos="1728"/>
      </w:tabs>
      <w:ind w:left="2160" w:hanging="360"/>
    </w:pPr>
  </w:style>
  <w:style w:type="paragraph" w:styleId="Textodebloque">
    <w:name w:val="Block Text"/>
    <w:basedOn w:val="Normal"/>
    <w:semiHidden/>
    <w:pPr>
      <w:spacing w:after="120"/>
      <w:ind w:left="1440" w:right="1440"/>
    </w:pPr>
  </w:style>
  <w:style w:type="paragraph" w:customStyle="1" w:styleId="FormName">
    <w:name w:val="Form Name"/>
    <w:basedOn w:val="CenterText1"/>
    <w:pPr>
      <w:outlineLvl w:val="0"/>
    </w:pPr>
  </w:style>
  <w:style w:type="paragraph" w:styleId="Textoindependienteprimerasangra">
    <w:name w:val="Body Text First Indent"/>
    <w:basedOn w:val="Textoindependiente"/>
    <w:semiHidden/>
    <w:pPr>
      <w:spacing w:after="120"/>
      <w:ind w:firstLine="210"/>
      <w:jc w:val="left"/>
    </w:pPr>
    <w:rPr>
      <w:rFonts w:ascii="CG Times (W1)" w:hAnsi="CG Times (W1)"/>
      <w:sz w:val="20"/>
    </w:rPr>
  </w:style>
  <w:style w:type="paragraph" w:styleId="Textoindependienteprimerasangra2">
    <w:name w:val="Body Text First Indent 2"/>
    <w:basedOn w:val="Sangradetextonormal"/>
    <w:semiHidden/>
    <w:pPr>
      <w:spacing w:after="120"/>
      <w:ind w:firstLine="210"/>
      <w:jc w:val="left"/>
    </w:pPr>
    <w:rPr>
      <w:rFonts w:ascii="CG Times (W1)" w:hAnsi="CG Times (W1)"/>
      <w:sz w:val="20"/>
    </w:rPr>
  </w:style>
  <w:style w:type="paragraph" w:styleId="Sangra2detindependiente">
    <w:name w:val="Body Text Indent 2"/>
    <w:basedOn w:val="Normal"/>
    <w:semiHidden/>
    <w:pPr>
      <w:spacing w:after="120" w:line="480" w:lineRule="auto"/>
      <w:ind w:left="360"/>
    </w:pPr>
  </w:style>
  <w:style w:type="paragraph" w:styleId="Sangra3detindependiente">
    <w:name w:val="Body Text Indent 3"/>
    <w:basedOn w:val="Normal"/>
    <w:semiHidden/>
    <w:pPr>
      <w:spacing w:after="120"/>
      <w:ind w:left="360"/>
    </w:pPr>
    <w:rPr>
      <w:sz w:val="16"/>
    </w:rPr>
  </w:style>
  <w:style w:type="paragraph" w:styleId="Cierre">
    <w:name w:val="Closing"/>
    <w:basedOn w:val="Normal"/>
    <w:semiHidden/>
    <w:pPr>
      <w:ind w:left="4320"/>
    </w:pPr>
  </w:style>
  <w:style w:type="paragraph" w:styleId="Fecha">
    <w:name w:val="Date"/>
    <w:basedOn w:val="Normal"/>
    <w:next w:val="Normal"/>
    <w:semiHidden/>
  </w:style>
  <w:style w:type="paragraph" w:styleId="Direccinsobre">
    <w:name w:val="envelope address"/>
    <w:basedOn w:val="Normal"/>
    <w:semiHidden/>
    <w:pPr>
      <w:framePr w:w="7920" w:h="1980" w:hRule="exact" w:hSpace="180" w:wrap="auto" w:hAnchor="page" w:xAlign="center" w:yAlign="bottom"/>
      <w:ind w:left="2880"/>
    </w:pPr>
    <w:rPr>
      <w:rFonts w:ascii="Arial" w:hAnsi="Arial"/>
      <w:sz w:val="24"/>
    </w:rPr>
  </w:style>
  <w:style w:type="paragraph" w:styleId="Remitedesobre">
    <w:name w:val="envelope return"/>
    <w:basedOn w:val="Normal"/>
    <w:semiHidden/>
    <w:rPr>
      <w:rFonts w:ascii="Arial" w:hAnsi="Arial"/>
    </w:r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Lista">
    <w:name w:val="List"/>
    <w:basedOn w:val="Normal"/>
    <w:semiHidden/>
    <w:pPr>
      <w:ind w:left="360" w:hanging="360"/>
    </w:pPr>
  </w:style>
  <w:style w:type="paragraph" w:styleId="Lista2">
    <w:name w:val="List 2"/>
    <w:basedOn w:val="Normal"/>
    <w:semiHidden/>
    <w:pPr>
      <w:ind w:left="720" w:hanging="360"/>
    </w:pPr>
  </w:style>
  <w:style w:type="paragraph" w:styleId="Lista3">
    <w:name w:val="List 3"/>
    <w:basedOn w:val="Normal"/>
    <w:semiHidden/>
    <w:pPr>
      <w:ind w:left="1080" w:hanging="360"/>
    </w:pPr>
  </w:style>
  <w:style w:type="paragraph" w:styleId="Lista4">
    <w:name w:val="List 4"/>
    <w:basedOn w:val="Normal"/>
    <w:semiHidden/>
    <w:pPr>
      <w:ind w:left="1440" w:hanging="360"/>
    </w:pPr>
  </w:style>
  <w:style w:type="paragraph" w:styleId="Lista5">
    <w:name w:val="List 5"/>
    <w:basedOn w:val="Normal"/>
    <w:semiHidden/>
    <w:pPr>
      <w:ind w:left="1800" w:hanging="360"/>
    </w:pPr>
  </w:style>
  <w:style w:type="paragraph" w:styleId="Listaconvietas">
    <w:name w:val="List Bullet"/>
    <w:basedOn w:val="Normal"/>
    <w:autoRedefine/>
    <w:semiHidden/>
    <w:pPr>
      <w:numPr>
        <w:numId w:val="2"/>
      </w:numPr>
    </w:pPr>
  </w:style>
  <w:style w:type="paragraph" w:styleId="Listaconvietas2">
    <w:name w:val="List Bullet 2"/>
    <w:basedOn w:val="Normal"/>
    <w:autoRedefine/>
    <w:semiHidden/>
    <w:pPr>
      <w:numPr>
        <w:numId w:val="3"/>
      </w:numPr>
    </w:pPr>
  </w:style>
  <w:style w:type="paragraph" w:styleId="Listaconvietas3">
    <w:name w:val="List Bullet 3"/>
    <w:basedOn w:val="Normal"/>
    <w:autoRedefine/>
    <w:semiHidden/>
    <w:pPr>
      <w:numPr>
        <w:numId w:val="4"/>
      </w:numPr>
    </w:pPr>
  </w:style>
  <w:style w:type="paragraph" w:styleId="Listaconvietas4">
    <w:name w:val="List Bullet 4"/>
    <w:basedOn w:val="Normal"/>
    <w:autoRedefine/>
    <w:semiHidden/>
    <w:pPr>
      <w:numPr>
        <w:numId w:val="5"/>
      </w:numPr>
    </w:pPr>
  </w:style>
  <w:style w:type="paragraph" w:styleId="Listaconvietas5">
    <w:name w:val="List Bullet 5"/>
    <w:basedOn w:val="Normal"/>
    <w:autoRedefine/>
    <w:semiHidden/>
    <w:pPr>
      <w:numPr>
        <w:numId w:val="6"/>
      </w:numPr>
    </w:pPr>
  </w:style>
  <w:style w:type="paragraph" w:styleId="Continuarlista">
    <w:name w:val="List Continue"/>
    <w:basedOn w:val="Normal"/>
    <w:semiHidden/>
    <w:pPr>
      <w:spacing w:after="120"/>
      <w:ind w:left="360"/>
    </w:pPr>
  </w:style>
  <w:style w:type="paragraph" w:styleId="Continuarlista2">
    <w:name w:val="List Continue 2"/>
    <w:basedOn w:val="Normal"/>
    <w:semiHidden/>
    <w:pPr>
      <w:spacing w:after="120"/>
      <w:ind w:left="720"/>
    </w:pPr>
  </w:style>
  <w:style w:type="paragraph" w:styleId="Continuarlista3">
    <w:name w:val="List Continue 3"/>
    <w:basedOn w:val="Normal"/>
    <w:semiHidden/>
    <w:pPr>
      <w:spacing w:after="120"/>
      <w:ind w:left="1080"/>
    </w:pPr>
  </w:style>
  <w:style w:type="paragraph" w:styleId="Continuarlista4">
    <w:name w:val="List Continue 4"/>
    <w:basedOn w:val="Normal"/>
    <w:semiHidden/>
    <w:pPr>
      <w:spacing w:after="120"/>
      <w:ind w:left="1440"/>
    </w:pPr>
  </w:style>
  <w:style w:type="paragraph" w:styleId="Continuarlista5">
    <w:name w:val="List Continue 5"/>
    <w:basedOn w:val="Normal"/>
    <w:semiHidden/>
    <w:pPr>
      <w:spacing w:after="120"/>
      <w:ind w:left="1800"/>
    </w:pPr>
  </w:style>
  <w:style w:type="paragraph" w:styleId="Listaconnmeros">
    <w:name w:val="List Number"/>
    <w:basedOn w:val="Normal"/>
    <w:semiHidden/>
    <w:pPr>
      <w:numPr>
        <w:numId w:val="7"/>
      </w:numPr>
    </w:pPr>
  </w:style>
  <w:style w:type="paragraph" w:styleId="Listaconnmeros2">
    <w:name w:val="List Number 2"/>
    <w:basedOn w:val="Normal"/>
    <w:semiHidden/>
    <w:pPr>
      <w:numPr>
        <w:numId w:val="8"/>
      </w:numPr>
    </w:pPr>
  </w:style>
  <w:style w:type="paragraph" w:styleId="Listaconnmeros3">
    <w:name w:val="List Number 3"/>
    <w:basedOn w:val="Normal"/>
    <w:semiHidden/>
    <w:pPr>
      <w:numPr>
        <w:numId w:val="9"/>
      </w:numPr>
    </w:pPr>
  </w:style>
  <w:style w:type="paragraph" w:styleId="Listaconnmeros4">
    <w:name w:val="List Number 4"/>
    <w:basedOn w:val="Normal"/>
    <w:semiHidden/>
    <w:pPr>
      <w:numPr>
        <w:numId w:val="10"/>
      </w:numPr>
    </w:pPr>
  </w:style>
  <w:style w:type="paragraph" w:styleId="Listaconnmeros5">
    <w:name w:val="List Number 5"/>
    <w:basedOn w:val="Normal"/>
    <w:semiHidden/>
    <w:pPr>
      <w:numPr>
        <w:numId w:val="11"/>
      </w:numPr>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Encabezadodemensaj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Encabezadodenota">
    <w:name w:val="Note Heading"/>
    <w:basedOn w:val="Normal"/>
    <w:next w:val="Normal"/>
    <w:semiHidden/>
  </w:style>
  <w:style w:type="paragraph" w:styleId="Textosinformato">
    <w:name w:val="Plain Text"/>
    <w:basedOn w:val="Normal"/>
    <w:semiHidden/>
    <w:rPr>
      <w:rFonts w:ascii="Courier New" w:hAnsi="Courier New"/>
    </w:rPr>
  </w:style>
  <w:style w:type="paragraph" w:styleId="Saludo">
    <w:name w:val="Salutation"/>
    <w:basedOn w:val="Normal"/>
    <w:next w:val="Normal"/>
    <w:semiHidden/>
  </w:style>
  <w:style w:type="paragraph" w:styleId="Firma">
    <w:name w:val="Signature"/>
    <w:basedOn w:val="Normal"/>
    <w:semiHidden/>
    <w:pPr>
      <w:ind w:left="4320"/>
    </w:pPr>
  </w:style>
  <w:style w:type="paragraph" w:styleId="Subttulo">
    <w:name w:val="Subtitle"/>
    <w:basedOn w:val="Normal"/>
    <w:qFormat/>
    <w:pPr>
      <w:spacing w:after="60"/>
      <w:jc w:val="center"/>
      <w:outlineLvl w:val="1"/>
    </w:pPr>
    <w:rPr>
      <w:rFonts w:ascii="Arial" w:hAnsi="Arial"/>
      <w:sz w:val="24"/>
    </w:rPr>
  </w:style>
  <w:style w:type="paragraph" w:styleId="Textoconsangra">
    <w:name w:val="table of authorities"/>
    <w:basedOn w:val="Normal"/>
    <w:next w:val="Normal"/>
    <w:semiHidden/>
    <w:pPr>
      <w:ind w:left="200" w:hanging="200"/>
    </w:pPr>
  </w:style>
  <w:style w:type="paragraph" w:styleId="Ttulo">
    <w:name w:val="Title"/>
    <w:basedOn w:val="Normal"/>
    <w:link w:val="TtuloCar"/>
    <w:qFormat/>
    <w:pPr>
      <w:spacing w:before="240" w:after="60"/>
      <w:jc w:val="center"/>
      <w:outlineLvl w:val="0"/>
    </w:pPr>
    <w:rPr>
      <w:rFonts w:ascii="Arial" w:hAnsi="Arial"/>
      <w:b/>
      <w:kern w:val="28"/>
      <w:sz w:val="32"/>
    </w:rPr>
  </w:style>
  <w:style w:type="paragraph" w:styleId="Encabezadodelista">
    <w:name w:val="toa heading"/>
    <w:basedOn w:val="Normal"/>
    <w:next w:val="Normal"/>
    <w:semiHidden/>
    <w:pPr>
      <w:spacing w:before="120"/>
    </w:pPr>
    <w:rPr>
      <w:rFonts w:ascii="Arial" w:hAnsi="Arial"/>
      <w:b/>
      <w:sz w:val="24"/>
    </w:rPr>
  </w:style>
  <w:style w:type="paragraph" w:styleId="Textodeglobo">
    <w:name w:val="Balloon Text"/>
    <w:basedOn w:val="Normal"/>
    <w:semiHidden/>
    <w:rPr>
      <w:rFonts w:ascii="Tahoma" w:hAnsi="Tahoma" w:cs="Tahoma"/>
      <w:sz w:val="16"/>
      <w:szCs w:val="16"/>
    </w:rPr>
  </w:style>
  <w:style w:type="paragraph" w:styleId="Asuntodelcomentario">
    <w:name w:val="annotation subject"/>
    <w:basedOn w:val="Textocomentario"/>
    <w:next w:val="Textocomentario"/>
    <w:semiHidden/>
    <w:rPr>
      <w:rFonts w:ascii="CG Times (W1)" w:hAnsi="CG Times (W1)"/>
      <w:b/>
      <w:bCs/>
    </w:rPr>
  </w:style>
  <w:style w:type="table" w:styleId="Tablaconcuadrcula">
    <w:name w:val="Table Grid"/>
    <w:basedOn w:val="Tablanormal"/>
    <w:uiPriority w:val="59"/>
    <w:rsid w:val="003446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A1"/>
    <w:basedOn w:val="Normal"/>
    <w:next w:val="Normal"/>
    <w:pPr>
      <w:keepNext/>
      <w:pageBreakBefore/>
      <w:numPr>
        <w:numId w:val="12"/>
      </w:numPr>
      <w:spacing w:before="120" w:after="360"/>
    </w:pPr>
    <w:rPr>
      <w:rFonts w:ascii="Arial" w:hAnsi="Arial" w:cs="Arial"/>
      <w:b/>
      <w:bCs/>
      <w:smallCaps/>
      <w:sz w:val="28"/>
      <w:szCs w:val="28"/>
      <w14:shadow w14:blurRad="50800" w14:dist="38100" w14:dir="2700000" w14:sx="100000" w14:sy="100000" w14:kx="0" w14:ky="0" w14:algn="tl">
        <w14:srgbClr w14:val="000000">
          <w14:alpha w14:val="60000"/>
        </w14:srgbClr>
      </w14:shadow>
    </w:rPr>
  </w:style>
  <w:style w:type="paragraph" w:customStyle="1" w:styleId="A2">
    <w:name w:val="A2"/>
    <w:basedOn w:val="Normal"/>
    <w:next w:val="Normal"/>
    <w:pPr>
      <w:keepNext/>
      <w:numPr>
        <w:ilvl w:val="1"/>
        <w:numId w:val="12"/>
      </w:numPr>
      <w:spacing w:before="240" w:after="120"/>
      <w:jc w:val="both"/>
    </w:pPr>
    <w:rPr>
      <w:rFonts w:ascii="Arial" w:hAnsi="Arial" w:cs="Arial"/>
      <w:b/>
      <w:bCs/>
      <w:noProof/>
    </w:rPr>
  </w:style>
  <w:style w:type="paragraph" w:customStyle="1" w:styleId="A3">
    <w:name w:val="A3"/>
    <w:basedOn w:val="Normal"/>
    <w:next w:val="Normal"/>
    <w:pPr>
      <w:keepNext/>
      <w:keepLines/>
      <w:numPr>
        <w:ilvl w:val="2"/>
        <w:numId w:val="12"/>
      </w:numPr>
      <w:tabs>
        <w:tab w:val="clear" w:pos="1080"/>
      </w:tabs>
      <w:spacing w:before="120" w:after="60"/>
      <w:jc w:val="both"/>
    </w:pPr>
    <w:rPr>
      <w:rFonts w:ascii="Arial" w:hAnsi="Arial" w:cs="Arial"/>
      <w:b/>
      <w:bCs/>
      <w:noProof/>
    </w:rPr>
  </w:style>
  <w:style w:type="paragraph" w:customStyle="1" w:styleId="Tabletext">
    <w:name w:val="Tabletext"/>
    <w:basedOn w:val="Normal"/>
    <w:pPr>
      <w:numPr>
        <w:numId w:val="13"/>
      </w:numPr>
      <w:spacing w:before="60"/>
      <w:jc w:val="both"/>
    </w:pPr>
    <w:rPr>
      <w:rFonts w:ascii="Arial" w:hAnsi="Arial"/>
    </w:rPr>
  </w:style>
  <w:style w:type="paragraph" w:customStyle="1" w:styleId="AlphaNumber1">
    <w:name w:val="AlphaNumber1"/>
    <w:basedOn w:val="Normal"/>
    <w:pPr>
      <w:numPr>
        <w:numId w:val="1"/>
      </w:numPr>
      <w:jc w:val="both"/>
    </w:pPr>
    <w:rPr>
      <w:rFonts w:ascii="Arial" w:hAnsi="Arial"/>
    </w:rPr>
  </w:style>
  <w:style w:type="paragraph" w:customStyle="1" w:styleId="Style1">
    <w:name w:val="Style1"/>
    <w:basedOn w:val="Normal"/>
    <w:rsid w:val="00E45471"/>
    <w:pPr>
      <w:numPr>
        <w:numId w:val="14"/>
      </w:numPr>
      <w:jc w:val="both"/>
    </w:pPr>
    <w:rPr>
      <w:rFonts w:ascii="Times New Roman" w:hAnsi="Times New Roman"/>
      <w:sz w:val="24"/>
    </w:rPr>
  </w:style>
  <w:style w:type="paragraph" w:customStyle="1" w:styleId="BPOBodyTextCharChar">
    <w:name w:val="BPO Body Text Char Char"/>
    <w:basedOn w:val="Normal"/>
    <w:rsid w:val="000B2C36"/>
    <w:pPr>
      <w:spacing w:line="360" w:lineRule="auto"/>
      <w:jc w:val="both"/>
    </w:pPr>
    <w:rPr>
      <w:rFonts w:ascii="Arial" w:eastAsia="SimSun" w:hAnsi="Arial"/>
      <w:lang w:val="en-GB"/>
    </w:rPr>
  </w:style>
  <w:style w:type="paragraph" w:customStyle="1" w:styleId="BPOTitle">
    <w:name w:val="BPO Title"/>
    <w:basedOn w:val="Normal"/>
    <w:rsid w:val="000B2C36"/>
    <w:pPr>
      <w:pBdr>
        <w:bottom w:val="thinThickSmallGap" w:sz="24" w:space="1" w:color="auto"/>
      </w:pBdr>
      <w:spacing w:line="360" w:lineRule="auto"/>
      <w:jc w:val="center"/>
    </w:pPr>
    <w:rPr>
      <w:rFonts w:ascii="Verdana" w:hAnsi="Verdana"/>
      <w:b/>
      <w:sz w:val="36"/>
      <w:lang w:val="en-GB"/>
    </w:rPr>
  </w:style>
  <w:style w:type="paragraph" w:customStyle="1" w:styleId="BPOBodyTextRight">
    <w:name w:val="BPO Body Text Right"/>
    <w:basedOn w:val="Normal"/>
    <w:rsid w:val="000B2C36"/>
    <w:pPr>
      <w:spacing w:line="360" w:lineRule="auto"/>
      <w:jc w:val="right"/>
    </w:pPr>
    <w:rPr>
      <w:rFonts w:ascii="Arial" w:hAnsi="Arial"/>
      <w:lang w:val="en-GB"/>
    </w:rPr>
  </w:style>
  <w:style w:type="paragraph" w:styleId="TtuloTDC">
    <w:name w:val="TOC Heading"/>
    <w:basedOn w:val="Ttulo1"/>
    <w:next w:val="Normal"/>
    <w:uiPriority w:val="39"/>
    <w:unhideWhenUsed/>
    <w:qFormat/>
    <w:rsid w:val="009C09F5"/>
    <w:pPr>
      <w:spacing w:before="480" w:after="0" w:line="276" w:lineRule="auto"/>
      <w:ind w:left="0" w:firstLine="0"/>
      <w:outlineLvl w:val="9"/>
    </w:pPr>
    <w:rPr>
      <w:rFonts w:ascii="Cambria" w:hAnsi="Cambria"/>
      <w:bCs/>
      <w:caps w:val="0"/>
      <w:color w:val="365F91"/>
      <w:szCs w:val="28"/>
    </w:rPr>
  </w:style>
  <w:style w:type="numbering" w:customStyle="1" w:styleId="Style2">
    <w:name w:val="Style2"/>
    <w:uiPriority w:val="99"/>
    <w:rsid w:val="00813593"/>
    <w:pPr>
      <w:numPr>
        <w:numId w:val="15"/>
      </w:numPr>
    </w:pPr>
  </w:style>
  <w:style w:type="character" w:customStyle="1" w:styleId="PiedepginaCar">
    <w:name w:val="Pie de página Car"/>
    <w:link w:val="Piedepgina"/>
    <w:uiPriority w:val="99"/>
    <w:rsid w:val="008A1AE0"/>
    <w:rPr>
      <w:rFonts w:ascii="Helv" w:hAnsi="Helv"/>
      <w:b/>
      <w:sz w:val="16"/>
      <w:lang w:val="en-US" w:eastAsia="en-US"/>
    </w:rPr>
  </w:style>
  <w:style w:type="paragraph" w:customStyle="1" w:styleId="NormalCentered">
    <w:name w:val="Normal + Centered"/>
    <w:basedOn w:val="Normal"/>
    <w:link w:val="NormalCenteredChar"/>
    <w:rsid w:val="007B3DC7"/>
    <w:pPr>
      <w:jc w:val="center"/>
    </w:pPr>
    <w:rPr>
      <w:rFonts w:ascii="Eurostile" w:eastAsia="Batang" w:hAnsi="Eurostile"/>
      <w:sz w:val="20"/>
      <w:szCs w:val="24"/>
      <w:lang w:val="es-VE"/>
    </w:rPr>
  </w:style>
  <w:style w:type="character" w:customStyle="1" w:styleId="NormalCenteredChar">
    <w:name w:val="Normal + Centered Char"/>
    <w:link w:val="NormalCentered"/>
    <w:rsid w:val="007B3DC7"/>
    <w:rPr>
      <w:rFonts w:ascii="Eurostile" w:eastAsia="Batang" w:hAnsi="Eurostile"/>
      <w:szCs w:val="24"/>
      <w:lang w:val="es-VE" w:eastAsia="en-US"/>
    </w:rPr>
  </w:style>
  <w:style w:type="character" w:customStyle="1" w:styleId="tw4winError">
    <w:name w:val="tw4winError"/>
    <w:rsid w:val="00554998"/>
    <w:rPr>
      <w:rFonts w:ascii="Courier New" w:hAnsi="Courier New" w:cs="Courier New"/>
      <w:color w:val="00FF00"/>
      <w:sz w:val="40"/>
      <w:szCs w:val="40"/>
    </w:rPr>
  </w:style>
  <w:style w:type="table" w:customStyle="1" w:styleId="MediumShading1-Accent11">
    <w:name w:val="Medium Shading 1 - Accent 11"/>
    <w:basedOn w:val="Tablanormal"/>
    <w:uiPriority w:val="63"/>
    <w:rsid w:val="00711C3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
    <w:name w:val="Light List1"/>
    <w:basedOn w:val="Tablanormal"/>
    <w:uiPriority w:val="61"/>
    <w:rsid w:val="00F45DC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CaratulaTitulo">
    <w:name w:val="Caratula Titulo"/>
    <w:basedOn w:val="Normal"/>
    <w:next w:val="Normal"/>
    <w:rsid w:val="004E1738"/>
    <w:pPr>
      <w:jc w:val="center"/>
    </w:pPr>
    <w:rPr>
      <w:rFonts w:ascii="Arial" w:hAnsi="Arial"/>
      <w:b/>
      <w:color w:val="4E84C4"/>
      <w:sz w:val="84"/>
      <w:szCs w:val="24"/>
      <w:lang w:val="es-ES" w:eastAsia="es-ES"/>
    </w:rPr>
  </w:style>
  <w:style w:type="table" w:customStyle="1" w:styleId="Sombreadoclaro1">
    <w:name w:val="Sombreado claro1"/>
    <w:basedOn w:val="Tablanormal"/>
    <w:uiPriority w:val="60"/>
    <w:rsid w:val="00E56DB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medio21">
    <w:name w:val="Sombreado medio 21"/>
    <w:basedOn w:val="Tablanormal"/>
    <w:uiPriority w:val="64"/>
    <w:rsid w:val="00E56D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medio2-nfasis11">
    <w:name w:val="Sombreado medio 2 - Énfasis 11"/>
    <w:basedOn w:val="Tablanormal"/>
    <w:uiPriority w:val="64"/>
    <w:rsid w:val="00E56D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link w:val="PrrafodelistaCar"/>
    <w:uiPriority w:val="34"/>
    <w:qFormat/>
    <w:rsid w:val="00BA71A1"/>
    <w:pPr>
      <w:ind w:left="720"/>
      <w:contextualSpacing/>
    </w:pPr>
    <w:rPr>
      <w:lang w:val="es-MX"/>
    </w:rPr>
  </w:style>
  <w:style w:type="paragraph" w:styleId="Revisin">
    <w:name w:val="Revision"/>
    <w:hidden/>
    <w:uiPriority w:val="99"/>
    <w:semiHidden/>
    <w:rsid w:val="00EF7416"/>
    <w:rPr>
      <w:lang w:val="en-US" w:eastAsia="en-US"/>
    </w:rPr>
  </w:style>
  <w:style w:type="character" w:customStyle="1" w:styleId="Ttulo1Car">
    <w:name w:val="Título 1 Car"/>
    <w:link w:val="Ttulo1"/>
    <w:rsid w:val="00A95971"/>
    <w:rPr>
      <w:rFonts w:ascii="Helv" w:hAnsi="Helv"/>
      <w:b/>
      <w:caps/>
      <w:color w:val="0000FF"/>
      <w:sz w:val="28"/>
      <w:lang w:val="en-US" w:eastAsia="en-US"/>
    </w:rPr>
  </w:style>
  <w:style w:type="table" w:customStyle="1" w:styleId="Cuadrculadetablaclara1">
    <w:name w:val="Cuadrícula de tabla clara1"/>
    <w:basedOn w:val="Tablanormal"/>
    <w:uiPriority w:val="40"/>
    <w:rsid w:val="00D8275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EncabezadoCar">
    <w:name w:val="Encabezado Car"/>
    <w:link w:val="Encabezado"/>
    <w:uiPriority w:val="99"/>
    <w:rsid w:val="0098616B"/>
    <w:rPr>
      <w:rFonts w:ascii="Helv" w:hAnsi="Helv"/>
      <w:b/>
      <w:sz w:val="16"/>
      <w:lang w:val="en-US" w:eastAsia="en-US"/>
    </w:rPr>
  </w:style>
  <w:style w:type="paragraph" w:customStyle="1" w:styleId="Slogan">
    <w:name w:val="Slogan"/>
    <w:basedOn w:val="Normal"/>
    <w:rsid w:val="00E01CBC"/>
    <w:pPr>
      <w:framePr w:w="5170" w:h="1685" w:hRule="exact" w:hSpace="187" w:vSpace="187" w:wrap="around" w:vAnchor="page" w:hAnchor="page" w:x="966" w:yAlign="bottom" w:anchorLock="1"/>
      <w:spacing w:after="0" w:line="240" w:lineRule="auto"/>
    </w:pPr>
    <w:rPr>
      <w:rFonts w:ascii="Times New Roman" w:eastAsia="Times New Roman" w:hAnsi="Times New Roman"/>
      <w:i/>
      <w:spacing w:val="-6"/>
      <w:sz w:val="24"/>
      <w:szCs w:val="20"/>
      <w:lang w:val="es-VE"/>
    </w:rPr>
  </w:style>
  <w:style w:type="character" w:customStyle="1" w:styleId="TtuloCar">
    <w:name w:val="Título Car"/>
    <w:basedOn w:val="Fuentedeprrafopredeter"/>
    <w:link w:val="Ttulo"/>
    <w:rsid w:val="00611BA6"/>
    <w:rPr>
      <w:rFonts w:ascii="Arial" w:eastAsiaTheme="minorHAnsi" w:hAnsi="Arial" w:cstheme="minorBidi"/>
      <w:b/>
      <w:kern w:val="28"/>
      <w:sz w:val="32"/>
      <w:szCs w:val="22"/>
      <w:lang w:eastAsia="en-US"/>
    </w:rPr>
  </w:style>
  <w:style w:type="paragraph" w:styleId="HTMLconformatoprevio">
    <w:name w:val="HTML Preformatted"/>
    <w:basedOn w:val="Normal"/>
    <w:link w:val="HTMLconformatoprevioCar"/>
    <w:uiPriority w:val="99"/>
    <w:semiHidden/>
    <w:unhideWhenUsed/>
    <w:rsid w:val="00611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11BA6"/>
    <w:rPr>
      <w:rFonts w:ascii="Courier New" w:hAnsi="Courier New" w:cs="Courier New"/>
      <w:lang w:val="en-US" w:eastAsia="en-US"/>
    </w:rPr>
  </w:style>
  <w:style w:type="character" w:customStyle="1" w:styleId="PrrafodelistaCar">
    <w:name w:val="Párrafo de lista Car"/>
    <w:link w:val="Prrafodelista"/>
    <w:uiPriority w:val="34"/>
    <w:locked/>
    <w:rsid w:val="00DA762A"/>
    <w:rPr>
      <w:rFonts w:asciiTheme="minorHAnsi" w:eastAsiaTheme="minorHAnsi" w:hAnsiTheme="minorHAnsi" w:cstheme="minorBidi"/>
      <w:sz w:val="22"/>
      <w:szCs w:val="22"/>
      <w:lang w:val="es-MX" w:eastAsia="en-US"/>
    </w:rPr>
  </w:style>
  <w:style w:type="paragraph" w:styleId="Sinespaciado">
    <w:name w:val="No Spacing"/>
    <w:uiPriority w:val="1"/>
    <w:qFormat/>
    <w:rsid w:val="00DA762A"/>
    <w:rPr>
      <w:rFonts w:ascii="Calibri" w:eastAsia="Calibri" w:hAnsi="Calibri"/>
      <w:sz w:val="22"/>
      <w:szCs w:val="22"/>
      <w:lang w:eastAsia="en-US"/>
    </w:rPr>
  </w:style>
  <w:style w:type="character" w:customStyle="1" w:styleId="BalloonTextCar">
    <w:name w:val="Balloon Text Car"/>
    <w:link w:val="Textodeglobo1"/>
    <w:locked/>
    <w:rsid w:val="00E96876"/>
    <w:rPr>
      <w:rFonts w:ascii="Tahoma" w:eastAsia="Batang" w:hAnsi="Tahoma" w:cs="Tahoma"/>
      <w:sz w:val="16"/>
      <w:szCs w:val="16"/>
      <w:lang w:val="es-VE" w:eastAsia="en-US"/>
    </w:rPr>
  </w:style>
  <w:style w:type="paragraph" w:customStyle="1" w:styleId="Textodeglobo1">
    <w:name w:val="Texto de globo1"/>
    <w:basedOn w:val="Normal"/>
    <w:link w:val="BalloonTextCar"/>
    <w:rsid w:val="00E96876"/>
    <w:pPr>
      <w:spacing w:after="0" w:line="240" w:lineRule="auto"/>
    </w:pPr>
    <w:rPr>
      <w:rFonts w:ascii="Tahoma" w:eastAsia="Batang" w:hAnsi="Tahoma" w:cs="Tahoma"/>
      <w:sz w:val="16"/>
      <w:szCs w:val="16"/>
      <w:lang w:val="es-VE"/>
    </w:rPr>
  </w:style>
  <w:style w:type="character" w:customStyle="1" w:styleId="left">
    <w:name w:val="left"/>
    <w:basedOn w:val="Fuentedeprrafopredeter"/>
    <w:rsid w:val="00471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6936">
      <w:bodyDiv w:val="1"/>
      <w:marLeft w:val="0"/>
      <w:marRight w:val="0"/>
      <w:marTop w:val="0"/>
      <w:marBottom w:val="0"/>
      <w:divBdr>
        <w:top w:val="none" w:sz="0" w:space="0" w:color="auto"/>
        <w:left w:val="none" w:sz="0" w:space="0" w:color="auto"/>
        <w:bottom w:val="none" w:sz="0" w:space="0" w:color="auto"/>
        <w:right w:val="none" w:sz="0" w:space="0" w:color="auto"/>
      </w:divBdr>
    </w:div>
    <w:div w:id="96602387">
      <w:bodyDiv w:val="1"/>
      <w:marLeft w:val="0"/>
      <w:marRight w:val="0"/>
      <w:marTop w:val="0"/>
      <w:marBottom w:val="0"/>
      <w:divBdr>
        <w:top w:val="none" w:sz="0" w:space="0" w:color="auto"/>
        <w:left w:val="none" w:sz="0" w:space="0" w:color="auto"/>
        <w:bottom w:val="none" w:sz="0" w:space="0" w:color="auto"/>
        <w:right w:val="none" w:sz="0" w:space="0" w:color="auto"/>
      </w:divBdr>
    </w:div>
    <w:div w:id="130826501">
      <w:bodyDiv w:val="1"/>
      <w:marLeft w:val="0"/>
      <w:marRight w:val="0"/>
      <w:marTop w:val="0"/>
      <w:marBottom w:val="0"/>
      <w:divBdr>
        <w:top w:val="none" w:sz="0" w:space="0" w:color="auto"/>
        <w:left w:val="none" w:sz="0" w:space="0" w:color="auto"/>
        <w:bottom w:val="none" w:sz="0" w:space="0" w:color="auto"/>
        <w:right w:val="none" w:sz="0" w:space="0" w:color="auto"/>
      </w:divBdr>
    </w:div>
    <w:div w:id="163934572">
      <w:bodyDiv w:val="1"/>
      <w:marLeft w:val="0"/>
      <w:marRight w:val="0"/>
      <w:marTop w:val="0"/>
      <w:marBottom w:val="0"/>
      <w:divBdr>
        <w:top w:val="none" w:sz="0" w:space="0" w:color="auto"/>
        <w:left w:val="none" w:sz="0" w:space="0" w:color="auto"/>
        <w:bottom w:val="none" w:sz="0" w:space="0" w:color="auto"/>
        <w:right w:val="none" w:sz="0" w:space="0" w:color="auto"/>
      </w:divBdr>
    </w:div>
    <w:div w:id="498469657">
      <w:bodyDiv w:val="1"/>
      <w:marLeft w:val="0"/>
      <w:marRight w:val="0"/>
      <w:marTop w:val="0"/>
      <w:marBottom w:val="0"/>
      <w:divBdr>
        <w:top w:val="none" w:sz="0" w:space="0" w:color="auto"/>
        <w:left w:val="none" w:sz="0" w:space="0" w:color="auto"/>
        <w:bottom w:val="none" w:sz="0" w:space="0" w:color="auto"/>
        <w:right w:val="none" w:sz="0" w:space="0" w:color="auto"/>
      </w:divBdr>
    </w:div>
    <w:div w:id="512450325">
      <w:bodyDiv w:val="1"/>
      <w:marLeft w:val="0"/>
      <w:marRight w:val="0"/>
      <w:marTop w:val="0"/>
      <w:marBottom w:val="0"/>
      <w:divBdr>
        <w:top w:val="none" w:sz="0" w:space="0" w:color="auto"/>
        <w:left w:val="none" w:sz="0" w:space="0" w:color="auto"/>
        <w:bottom w:val="none" w:sz="0" w:space="0" w:color="auto"/>
        <w:right w:val="none" w:sz="0" w:space="0" w:color="auto"/>
      </w:divBdr>
    </w:div>
    <w:div w:id="617030070">
      <w:bodyDiv w:val="1"/>
      <w:marLeft w:val="0"/>
      <w:marRight w:val="0"/>
      <w:marTop w:val="0"/>
      <w:marBottom w:val="0"/>
      <w:divBdr>
        <w:top w:val="none" w:sz="0" w:space="0" w:color="auto"/>
        <w:left w:val="none" w:sz="0" w:space="0" w:color="auto"/>
        <w:bottom w:val="none" w:sz="0" w:space="0" w:color="auto"/>
        <w:right w:val="none" w:sz="0" w:space="0" w:color="auto"/>
      </w:divBdr>
    </w:div>
    <w:div w:id="719477525">
      <w:bodyDiv w:val="1"/>
      <w:marLeft w:val="0"/>
      <w:marRight w:val="0"/>
      <w:marTop w:val="0"/>
      <w:marBottom w:val="0"/>
      <w:divBdr>
        <w:top w:val="none" w:sz="0" w:space="0" w:color="auto"/>
        <w:left w:val="none" w:sz="0" w:space="0" w:color="auto"/>
        <w:bottom w:val="none" w:sz="0" w:space="0" w:color="auto"/>
        <w:right w:val="none" w:sz="0" w:space="0" w:color="auto"/>
      </w:divBdr>
    </w:div>
    <w:div w:id="747656433">
      <w:bodyDiv w:val="1"/>
      <w:marLeft w:val="0"/>
      <w:marRight w:val="0"/>
      <w:marTop w:val="0"/>
      <w:marBottom w:val="0"/>
      <w:divBdr>
        <w:top w:val="none" w:sz="0" w:space="0" w:color="auto"/>
        <w:left w:val="none" w:sz="0" w:space="0" w:color="auto"/>
        <w:bottom w:val="none" w:sz="0" w:space="0" w:color="auto"/>
        <w:right w:val="none" w:sz="0" w:space="0" w:color="auto"/>
      </w:divBdr>
    </w:div>
    <w:div w:id="756026578">
      <w:bodyDiv w:val="1"/>
      <w:marLeft w:val="0"/>
      <w:marRight w:val="0"/>
      <w:marTop w:val="0"/>
      <w:marBottom w:val="0"/>
      <w:divBdr>
        <w:top w:val="none" w:sz="0" w:space="0" w:color="auto"/>
        <w:left w:val="none" w:sz="0" w:space="0" w:color="auto"/>
        <w:bottom w:val="none" w:sz="0" w:space="0" w:color="auto"/>
        <w:right w:val="none" w:sz="0" w:space="0" w:color="auto"/>
      </w:divBdr>
    </w:div>
    <w:div w:id="850340028">
      <w:bodyDiv w:val="1"/>
      <w:marLeft w:val="0"/>
      <w:marRight w:val="0"/>
      <w:marTop w:val="0"/>
      <w:marBottom w:val="0"/>
      <w:divBdr>
        <w:top w:val="none" w:sz="0" w:space="0" w:color="auto"/>
        <w:left w:val="none" w:sz="0" w:space="0" w:color="auto"/>
        <w:bottom w:val="none" w:sz="0" w:space="0" w:color="auto"/>
        <w:right w:val="none" w:sz="0" w:space="0" w:color="auto"/>
      </w:divBdr>
    </w:div>
    <w:div w:id="854610842">
      <w:bodyDiv w:val="1"/>
      <w:marLeft w:val="0"/>
      <w:marRight w:val="0"/>
      <w:marTop w:val="0"/>
      <w:marBottom w:val="0"/>
      <w:divBdr>
        <w:top w:val="none" w:sz="0" w:space="0" w:color="auto"/>
        <w:left w:val="none" w:sz="0" w:space="0" w:color="auto"/>
        <w:bottom w:val="none" w:sz="0" w:space="0" w:color="auto"/>
        <w:right w:val="none" w:sz="0" w:space="0" w:color="auto"/>
      </w:divBdr>
    </w:div>
    <w:div w:id="878856379">
      <w:bodyDiv w:val="1"/>
      <w:marLeft w:val="0"/>
      <w:marRight w:val="0"/>
      <w:marTop w:val="0"/>
      <w:marBottom w:val="0"/>
      <w:divBdr>
        <w:top w:val="none" w:sz="0" w:space="0" w:color="auto"/>
        <w:left w:val="none" w:sz="0" w:space="0" w:color="auto"/>
        <w:bottom w:val="none" w:sz="0" w:space="0" w:color="auto"/>
        <w:right w:val="none" w:sz="0" w:space="0" w:color="auto"/>
      </w:divBdr>
    </w:div>
    <w:div w:id="906454636">
      <w:bodyDiv w:val="1"/>
      <w:marLeft w:val="0"/>
      <w:marRight w:val="0"/>
      <w:marTop w:val="0"/>
      <w:marBottom w:val="0"/>
      <w:divBdr>
        <w:top w:val="none" w:sz="0" w:space="0" w:color="auto"/>
        <w:left w:val="none" w:sz="0" w:space="0" w:color="auto"/>
        <w:bottom w:val="none" w:sz="0" w:space="0" w:color="auto"/>
        <w:right w:val="none" w:sz="0" w:space="0" w:color="auto"/>
      </w:divBdr>
    </w:div>
    <w:div w:id="966735127">
      <w:bodyDiv w:val="1"/>
      <w:marLeft w:val="0"/>
      <w:marRight w:val="0"/>
      <w:marTop w:val="0"/>
      <w:marBottom w:val="0"/>
      <w:divBdr>
        <w:top w:val="none" w:sz="0" w:space="0" w:color="auto"/>
        <w:left w:val="none" w:sz="0" w:space="0" w:color="auto"/>
        <w:bottom w:val="none" w:sz="0" w:space="0" w:color="auto"/>
        <w:right w:val="none" w:sz="0" w:space="0" w:color="auto"/>
      </w:divBdr>
    </w:div>
    <w:div w:id="1019309828">
      <w:bodyDiv w:val="1"/>
      <w:marLeft w:val="0"/>
      <w:marRight w:val="0"/>
      <w:marTop w:val="0"/>
      <w:marBottom w:val="0"/>
      <w:divBdr>
        <w:top w:val="none" w:sz="0" w:space="0" w:color="auto"/>
        <w:left w:val="none" w:sz="0" w:space="0" w:color="auto"/>
        <w:bottom w:val="none" w:sz="0" w:space="0" w:color="auto"/>
        <w:right w:val="none" w:sz="0" w:space="0" w:color="auto"/>
      </w:divBdr>
    </w:div>
    <w:div w:id="1062093573">
      <w:bodyDiv w:val="1"/>
      <w:marLeft w:val="0"/>
      <w:marRight w:val="0"/>
      <w:marTop w:val="0"/>
      <w:marBottom w:val="0"/>
      <w:divBdr>
        <w:top w:val="none" w:sz="0" w:space="0" w:color="auto"/>
        <w:left w:val="none" w:sz="0" w:space="0" w:color="auto"/>
        <w:bottom w:val="none" w:sz="0" w:space="0" w:color="auto"/>
        <w:right w:val="none" w:sz="0" w:space="0" w:color="auto"/>
      </w:divBdr>
    </w:div>
    <w:div w:id="1146161354">
      <w:bodyDiv w:val="1"/>
      <w:marLeft w:val="0"/>
      <w:marRight w:val="0"/>
      <w:marTop w:val="0"/>
      <w:marBottom w:val="0"/>
      <w:divBdr>
        <w:top w:val="none" w:sz="0" w:space="0" w:color="auto"/>
        <w:left w:val="none" w:sz="0" w:space="0" w:color="auto"/>
        <w:bottom w:val="none" w:sz="0" w:space="0" w:color="auto"/>
        <w:right w:val="none" w:sz="0" w:space="0" w:color="auto"/>
      </w:divBdr>
    </w:div>
    <w:div w:id="1184515938">
      <w:bodyDiv w:val="1"/>
      <w:marLeft w:val="0"/>
      <w:marRight w:val="0"/>
      <w:marTop w:val="0"/>
      <w:marBottom w:val="0"/>
      <w:divBdr>
        <w:top w:val="none" w:sz="0" w:space="0" w:color="auto"/>
        <w:left w:val="none" w:sz="0" w:space="0" w:color="auto"/>
        <w:bottom w:val="none" w:sz="0" w:space="0" w:color="auto"/>
        <w:right w:val="none" w:sz="0" w:space="0" w:color="auto"/>
      </w:divBdr>
    </w:div>
    <w:div w:id="1336416155">
      <w:bodyDiv w:val="1"/>
      <w:marLeft w:val="0"/>
      <w:marRight w:val="0"/>
      <w:marTop w:val="0"/>
      <w:marBottom w:val="0"/>
      <w:divBdr>
        <w:top w:val="none" w:sz="0" w:space="0" w:color="auto"/>
        <w:left w:val="none" w:sz="0" w:space="0" w:color="auto"/>
        <w:bottom w:val="none" w:sz="0" w:space="0" w:color="auto"/>
        <w:right w:val="none" w:sz="0" w:space="0" w:color="auto"/>
      </w:divBdr>
    </w:div>
    <w:div w:id="1363481436">
      <w:bodyDiv w:val="1"/>
      <w:marLeft w:val="0"/>
      <w:marRight w:val="0"/>
      <w:marTop w:val="0"/>
      <w:marBottom w:val="0"/>
      <w:divBdr>
        <w:top w:val="none" w:sz="0" w:space="0" w:color="auto"/>
        <w:left w:val="none" w:sz="0" w:space="0" w:color="auto"/>
        <w:bottom w:val="none" w:sz="0" w:space="0" w:color="auto"/>
        <w:right w:val="none" w:sz="0" w:space="0" w:color="auto"/>
      </w:divBdr>
    </w:div>
    <w:div w:id="1417630407">
      <w:bodyDiv w:val="1"/>
      <w:marLeft w:val="0"/>
      <w:marRight w:val="0"/>
      <w:marTop w:val="0"/>
      <w:marBottom w:val="0"/>
      <w:divBdr>
        <w:top w:val="none" w:sz="0" w:space="0" w:color="auto"/>
        <w:left w:val="none" w:sz="0" w:space="0" w:color="auto"/>
        <w:bottom w:val="none" w:sz="0" w:space="0" w:color="auto"/>
        <w:right w:val="none" w:sz="0" w:space="0" w:color="auto"/>
      </w:divBdr>
    </w:div>
    <w:div w:id="1540052159">
      <w:bodyDiv w:val="1"/>
      <w:marLeft w:val="0"/>
      <w:marRight w:val="0"/>
      <w:marTop w:val="0"/>
      <w:marBottom w:val="0"/>
      <w:divBdr>
        <w:top w:val="none" w:sz="0" w:space="0" w:color="auto"/>
        <w:left w:val="none" w:sz="0" w:space="0" w:color="auto"/>
        <w:bottom w:val="none" w:sz="0" w:space="0" w:color="auto"/>
        <w:right w:val="none" w:sz="0" w:space="0" w:color="auto"/>
      </w:divBdr>
    </w:div>
    <w:div w:id="1608535174">
      <w:bodyDiv w:val="1"/>
      <w:marLeft w:val="0"/>
      <w:marRight w:val="0"/>
      <w:marTop w:val="0"/>
      <w:marBottom w:val="0"/>
      <w:divBdr>
        <w:top w:val="none" w:sz="0" w:space="0" w:color="auto"/>
        <w:left w:val="none" w:sz="0" w:space="0" w:color="auto"/>
        <w:bottom w:val="none" w:sz="0" w:space="0" w:color="auto"/>
        <w:right w:val="none" w:sz="0" w:space="0" w:color="auto"/>
      </w:divBdr>
    </w:div>
    <w:div w:id="1684555504">
      <w:bodyDiv w:val="1"/>
      <w:marLeft w:val="0"/>
      <w:marRight w:val="0"/>
      <w:marTop w:val="0"/>
      <w:marBottom w:val="0"/>
      <w:divBdr>
        <w:top w:val="none" w:sz="0" w:space="0" w:color="auto"/>
        <w:left w:val="none" w:sz="0" w:space="0" w:color="auto"/>
        <w:bottom w:val="none" w:sz="0" w:space="0" w:color="auto"/>
        <w:right w:val="none" w:sz="0" w:space="0" w:color="auto"/>
      </w:divBdr>
    </w:div>
    <w:div w:id="1700006718">
      <w:bodyDiv w:val="1"/>
      <w:marLeft w:val="0"/>
      <w:marRight w:val="0"/>
      <w:marTop w:val="0"/>
      <w:marBottom w:val="0"/>
      <w:divBdr>
        <w:top w:val="none" w:sz="0" w:space="0" w:color="auto"/>
        <w:left w:val="none" w:sz="0" w:space="0" w:color="auto"/>
        <w:bottom w:val="none" w:sz="0" w:space="0" w:color="auto"/>
        <w:right w:val="none" w:sz="0" w:space="0" w:color="auto"/>
      </w:divBdr>
    </w:div>
    <w:div w:id="1789542221">
      <w:bodyDiv w:val="1"/>
      <w:marLeft w:val="0"/>
      <w:marRight w:val="0"/>
      <w:marTop w:val="0"/>
      <w:marBottom w:val="0"/>
      <w:divBdr>
        <w:top w:val="none" w:sz="0" w:space="0" w:color="auto"/>
        <w:left w:val="none" w:sz="0" w:space="0" w:color="auto"/>
        <w:bottom w:val="none" w:sz="0" w:space="0" w:color="auto"/>
        <w:right w:val="none" w:sz="0" w:space="0" w:color="auto"/>
      </w:divBdr>
    </w:div>
    <w:div w:id="187973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05F2ED0-2838-40D1-A869-8D92416E6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1307</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TCS-iQMS-052</vt:lpstr>
    </vt:vector>
  </TitlesOfParts>
  <Company/>
  <LinksUpToDate>false</LinksUpToDate>
  <CharactersWithSpaces>8485</CharactersWithSpaces>
  <SharedDoc>false</SharedDoc>
  <HLinks>
    <vt:vector size="48" baseType="variant">
      <vt:variant>
        <vt:i4>1048634</vt:i4>
      </vt:variant>
      <vt:variant>
        <vt:i4>44</vt:i4>
      </vt:variant>
      <vt:variant>
        <vt:i4>0</vt:i4>
      </vt:variant>
      <vt:variant>
        <vt:i4>5</vt:i4>
      </vt:variant>
      <vt:variant>
        <vt:lpwstr/>
      </vt:variant>
      <vt:variant>
        <vt:lpwstr>_Toc529452339</vt:lpwstr>
      </vt:variant>
      <vt:variant>
        <vt:i4>1048634</vt:i4>
      </vt:variant>
      <vt:variant>
        <vt:i4>38</vt:i4>
      </vt:variant>
      <vt:variant>
        <vt:i4>0</vt:i4>
      </vt:variant>
      <vt:variant>
        <vt:i4>5</vt:i4>
      </vt:variant>
      <vt:variant>
        <vt:lpwstr/>
      </vt:variant>
      <vt:variant>
        <vt:lpwstr>_Toc529452338</vt:lpwstr>
      </vt:variant>
      <vt:variant>
        <vt:i4>1048634</vt:i4>
      </vt:variant>
      <vt:variant>
        <vt:i4>32</vt:i4>
      </vt:variant>
      <vt:variant>
        <vt:i4>0</vt:i4>
      </vt:variant>
      <vt:variant>
        <vt:i4>5</vt:i4>
      </vt:variant>
      <vt:variant>
        <vt:lpwstr/>
      </vt:variant>
      <vt:variant>
        <vt:lpwstr>_Toc529452337</vt:lpwstr>
      </vt:variant>
      <vt:variant>
        <vt:i4>1048634</vt:i4>
      </vt:variant>
      <vt:variant>
        <vt:i4>26</vt:i4>
      </vt:variant>
      <vt:variant>
        <vt:i4>0</vt:i4>
      </vt:variant>
      <vt:variant>
        <vt:i4>5</vt:i4>
      </vt:variant>
      <vt:variant>
        <vt:lpwstr/>
      </vt:variant>
      <vt:variant>
        <vt:lpwstr>_Toc529452336</vt:lpwstr>
      </vt:variant>
      <vt:variant>
        <vt:i4>1048634</vt:i4>
      </vt:variant>
      <vt:variant>
        <vt:i4>20</vt:i4>
      </vt:variant>
      <vt:variant>
        <vt:i4>0</vt:i4>
      </vt:variant>
      <vt:variant>
        <vt:i4>5</vt:i4>
      </vt:variant>
      <vt:variant>
        <vt:lpwstr/>
      </vt:variant>
      <vt:variant>
        <vt:lpwstr>_Toc529452335</vt:lpwstr>
      </vt:variant>
      <vt:variant>
        <vt:i4>1048634</vt:i4>
      </vt:variant>
      <vt:variant>
        <vt:i4>14</vt:i4>
      </vt:variant>
      <vt:variant>
        <vt:i4>0</vt:i4>
      </vt:variant>
      <vt:variant>
        <vt:i4>5</vt:i4>
      </vt:variant>
      <vt:variant>
        <vt:lpwstr/>
      </vt:variant>
      <vt:variant>
        <vt:lpwstr>_Toc529452334</vt:lpwstr>
      </vt:variant>
      <vt:variant>
        <vt:i4>1048634</vt:i4>
      </vt:variant>
      <vt:variant>
        <vt:i4>8</vt:i4>
      </vt:variant>
      <vt:variant>
        <vt:i4>0</vt:i4>
      </vt:variant>
      <vt:variant>
        <vt:i4>5</vt:i4>
      </vt:variant>
      <vt:variant>
        <vt:lpwstr/>
      </vt:variant>
      <vt:variant>
        <vt:lpwstr>_Toc529452333</vt:lpwstr>
      </vt:variant>
      <vt:variant>
        <vt:i4>1048634</vt:i4>
      </vt:variant>
      <vt:variant>
        <vt:i4>2</vt:i4>
      </vt:variant>
      <vt:variant>
        <vt:i4>0</vt:i4>
      </vt:variant>
      <vt:variant>
        <vt:i4>5</vt:i4>
      </vt:variant>
      <vt:variant>
        <vt:lpwstr/>
      </vt:variant>
      <vt:variant>
        <vt:lpwstr>_Toc529452332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TCS-iQMS-052</dc:title>
  <dc:subject>Project Procedures Manual Ver 8.1 (Draft)</dc:subject>
  <dc:creator>Garima Singh</dc:creator>
  <cp:lastModifiedBy>WPOSS PC</cp:lastModifiedBy>
  <cp:revision>24</cp:revision>
  <cp:lastPrinted>2018-10-16T17:16:00Z</cp:lastPrinted>
  <dcterms:created xsi:type="dcterms:W3CDTF">2020-05-12T16:19:00Z</dcterms:created>
  <dcterms:modified xsi:type="dcterms:W3CDTF">2020-05-14T14:35:00Z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Type">
    <vt:lpwstr>Design Review</vt:lpwstr>
  </property>
  <property fmtid="{D5CDD505-2E9C-101B-9397-08002B2CF9AE}" pid="3" name="Reviewer">
    <vt:lpwstr>1035677</vt:lpwstr>
  </property>
  <property fmtid="{D5CDD505-2E9C-101B-9397-08002B2CF9AE}" pid="4" name="CustomerDetails">
    <vt:lpwstr>Librarian</vt:lpwstr>
  </property>
  <property fmtid="{D5CDD505-2E9C-101B-9397-08002B2CF9AE}" pid="5" name="ProjectName">
    <vt:lpwstr>DEG</vt:lpwstr>
  </property>
  <property fmtid="{D5CDD505-2E9C-101B-9397-08002B2CF9AE}" pid="6" name="ReviewStartDate">
    <vt:lpwstr>15/01/2018</vt:lpwstr>
  </property>
  <property fmtid="{D5CDD505-2E9C-101B-9397-08002B2CF9AE}" pid="7" name="RevEfforts">
    <vt:lpwstr>1</vt:lpwstr>
  </property>
  <property fmtid="{D5CDD505-2E9C-101B-9397-08002B2CF9AE}" pid="8" name="VerificationEndDate">
    <vt:lpwstr/>
  </property>
  <property fmtid="{D5CDD505-2E9C-101B-9397-08002B2CF9AE}" pid="9" name="RevPassed">
    <vt:lpwstr>No</vt:lpwstr>
  </property>
  <property fmtid="{D5CDD505-2E9C-101B-9397-08002B2CF9AE}" pid="10" name="ClosureEndDate">
    <vt:lpwstr/>
  </property>
  <property fmtid="{D5CDD505-2E9C-101B-9397-08002B2CF9AE}" pid="11" name="ReviewSessionOn">
    <vt:lpwstr>Y</vt:lpwstr>
  </property>
  <property fmtid="{D5CDD505-2E9C-101B-9397-08002B2CF9AE}" pid="12" name="ReviewEffort">
    <vt:lpwstr> </vt:lpwstr>
  </property>
  <property fmtid="{D5CDD505-2E9C-101B-9397-08002B2CF9AE}" pid="13" name="Developer">
    <vt:lpwstr/>
  </property>
  <property fmtid="{D5CDD505-2E9C-101B-9397-08002B2CF9AE}" pid="14" name="ResolutionEfforts">
    <vt:lpwstr/>
  </property>
</Properties>
</file>